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708C31" w14:textId="77777777" w:rsidR="001F6098" w:rsidRDefault="001F6098" w:rsidP="001F6098">
      <w:pPr>
        <w:tabs>
          <w:tab w:val="left" w:pos="0"/>
        </w:tabs>
        <w:jc w:val="center"/>
        <w:rPr>
          <w:sz w:val="36"/>
          <w:szCs w:val="36"/>
        </w:rPr>
      </w:pPr>
    </w:p>
    <w:p w14:paraId="2DBEF7FD" w14:textId="77777777" w:rsidR="001F6098" w:rsidRDefault="001F6098" w:rsidP="001F6098">
      <w:pPr>
        <w:jc w:val="center"/>
        <w:rPr>
          <w:sz w:val="36"/>
          <w:szCs w:val="36"/>
        </w:rPr>
      </w:pPr>
      <w:r>
        <w:rPr>
          <w:noProof/>
          <w:lang w:val="en-US" w:eastAsia="zh-CN"/>
        </w:rPr>
        <w:drawing>
          <wp:inline distT="0" distB="0" distL="0" distR="0" wp14:anchorId="3017189D" wp14:editId="01180300">
            <wp:extent cx="3038475" cy="700405"/>
            <wp:effectExtent l="0" t="0" r="9525" b="4445"/>
            <wp:docPr id="1" name="Picture 1" descr="2004-NPcrestHori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4-NPcrestHori_B-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8475" cy="700405"/>
                    </a:xfrm>
                    <a:prstGeom prst="rect">
                      <a:avLst/>
                    </a:prstGeom>
                    <a:noFill/>
                    <a:ln>
                      <a:noFill/>
                    </a:ln>
                  </pic:spPr>
                </pic:pic>
              </a:graphicData>
            </a:graphic>
          </wp:inline>
        </w:drawing>
      </w:r>
    </w:p>
    <w:p w14:paraId="123C63A1" w14:textId="77777777" w:rsidR="001F6098" w:rsidRDefault="001F6098" w:rsidP="001F6098">
      <w:pPr>
        <w:jc w:val="center"/>
        <w:rPr>
          <w:rFonts w:ascii="Arial" w:hAnsi="Arial" w:cs="Arial"/>
          <w:b/>
          <w:color w:val="FF0000"/>
          <w:sz w:val="32"/>
          <w:szCs w:val="32"/>
        </w:rPr>
      </w:pPr>
    </w:p>
    <w:p w14:paraId="31C6CC3D" w14:textId="77777777" w:rsidR="001F6098" w:rsidRPr="00BB0892" w:rsidRDefault="001F6098" w:rsidP="001F6098">
      <w:pPr>
        <w:jc w:val="center"/>
        <w:rPr>
          <w:rFonts w:ascii="Arial" w:eastAsia="SimSun" w:hAnsi="Arial" w:cs="Arial"/>
          <w:b/>
          <w:sz w:val="36"/>
          <w:szCs w:val="36"/>
          <w:lang w:val="en-US" w:eastAsia="zh-CN"/>
        </w:rPr>
      </w:pPr>
      <w:r>
        <w:rPr>
          <w:rFonts w:ascii="Arial" w:hAnsi="Arial" w:cs="Arial"/>
          <w:b/>
          <w:sz w:val="36"/>
          <w:szCs w:val="36"/>
        </w:rPr>
        <w:t>Data Structures &amp; Algorithms</w:t>
      </w:r>
      <w:r>
        <w:rPr>
          <w:rFonts w:ascii="Arial" w:eastAsia="SimSun" w:hAnsi="Arial" w:cs="Arial"/>
          <w:b/>
          <w:sz w:val="36"/>
          <w:szCs w:val="36"/>
          <w:lang w:val="en-US" w:eastAsia="zh-CN"/>
        </w:rPr>
        <w:t xml:space="preserve"> (DSA</w:t>
      </w:r>
      <w:r w:rsidRPr="00BB0892">
        <w:rPr>
          <w:rFonts w:ascii="Arial" w:eastAsia="SimSun" w:hAnsi="Arial" w:cs="Arial"/>
          <w:b/>
          <w:sz w:val="36"/>
          <w:szCs w:val="36"/>
          <w:lang w:val="en-US" w:eastAsia="zh-CN"/>
        </w:rPr>
        <w:t>)</w:t>
      </w:r>
    </w:p>
    <w:p w14:paraId="32961534" w14:textId="77777777" w:rsidR="001F6098" w:rsidRPr="00D235C4" w:rsidRDefault="001F6098" w:rsidP="001F6098">
      <w:pPr>
        <w:jc w:val="center"/>
        <w:rPr>
          <w:rFonts w:ascii="Arial" w:hAnsi="Arial" w:cs="Arial"/>
          <w:sz w:val="28"/>
          <w:szCs w:val="28"/>
        </w:rPr>
      </w:pPr>
      <w:r w:rsidRPr="00D235C4">
        <w:rPr>
          <w:rFonts w:ascii="Arial" w:hAnsi="Arial" w:cs="Arial"/>
          <w:sz w:val="28"/>
          <w:szCs w:val="28"/>
        </w:rPr>
        <w:t>Year 2</w:t>
      </w:r>
      <w:r>
        <w:rPr>
          <w:rFonts w:ascii="Arial" w:hAnsi="Arial" w:cs="Arial"/>
          <w:sz w:val="28"/>
          <w:szCs w:val="28"/>
        </w:rPr>
        <w:t>/3</w:t>
      </w:r>
      <w:r w:rsidRPr="00D235C4">
        <w:rPr>
          <w:rFonts w:ascii="Arial" w:hAnsi="Arial" w:cs="Arial"/>
          <w:sz w:val="28"/>
          <w:szCs w:val="28"/>
        </w:rPr>
        <w:t xml:space="preserve"> (</w:t>
      </w:r>
      <w:r>
        <w:rPr>
          <w:rFonts w:ascii="Arial" w:hAnsi="Arial" w:cs="Arial"/>
          <w:sz w:val="28"/>
          <w:szCs w:val="28"/>
        </w:rPr>
        <w:t>2020</w:t>
      </w:r>
      <w:r w:rsidRPr="00D235C4">
        <w:rPr>
          <w:rFonts w:ascii="Arial" w:hAnsi="Arial" w:cs="Arial"/>
          <w:sz w:val="28"/>
          <w:szCs w:val="28"/>
        </w:rPr>
        <w:t>/</w:t>
      </w:r>
      <w:r>
        <w:rPr>
          <w:rFonts w:ascii="Arial" w:hAnsi="Arial" w:cs="Arial"/>
          <w:sz w:val="28"/>
          <w:szCs w:val="28"/>
        </w:rPr>
        <w:t>21</w:t>
      </w:r>
      <w:r w:rsidRPr="00D235C4">
        <w:rPr>
          <w:rFonts w:ascii="Arial" w:hAnsi="Arial" w:cs="Arial"/>
          <w:sz w:val="28"/>
          <w:szCs w:val="28"/>
        </w:rPr>
        <w:t>), Semester 4</w:t>
      </w:r>
      <w:r>
        <w:rPr>
          <w:rFonts w:ascii="Arial" w:hAnsi="Arial" w:cs="Arial"/>
          <w:sz w:val="28"/>
          <w:szCs w:val="28"/>
        </w:rPr>
        <w:t>/6</w:t>
      </w:r>
    </w:p>
    <w:p w14:paraId="42B84BF3" w14:textId="77777777" w:rsidR="001F6098" w:rsidRPr="005330E9" w:rsidRDefault="001F6098" w:rsidP="001F6098">
      <w:pPr>
        <w:rPr>
          <w:rFonts w:ascii="Arial" w:hAnsi="Arial" w:cs="Arial"/>
        </w:rPr>
      </w:pPr>
    </w:p>
    <w:p w14:paraId="33467DDF" w14:textId="77777777" w:rsidR="001F6098" w:rsidRPr="005330E9" w:rsidRDefault="001F6098" w:rsidP="001F6098">
      <w:pPr>
        <w:pStyle w:val="Heading2"/>
        <w:jc w:val="center"/>
        <w:rPr>
          <w:rFonts w:ascii="Arial" w:hAnsi="Arial" w:cs="Arial"/>
          <w:sz w:val="24"/>
          <w:u w:val="single"/>
        </w:rPr>
      </w:pPr>
      <w:r w:rsidRPr="005330E9">
        <w:rPr>
          <w:rFonts w:ascii="Arial" w:hAnsi="Arial" w:cs="Arial"/>
          <w:sz w:val="24"/>
          <w:u w:val="single"/>
        </w:rPr>
        <w:t xml:space="preserve">SCHOOL OF </w:t>
      </w:r>
      <w:r>
        <w:rPr>
          <w:rFonts w:ascii="Arial" w:hAnsi="Arial" w:cs="Arial"/>
          <w:sz w:val="24"/>
          <w:u w:val="single"/>
        </w:rPr>
        <w:t>INFOCOMM</w:t>
      </w:r>
      <w:r w:rsidRPr="005330E9">
        <w:rPr>
          <w:rFonts w:ascii="Arial" w:hAnsi="Arial" w:cs="Arial"/>
          <w:sz w:val="24"/>
          <w:u w:val="single"/>
        </w:rPr>
        <w:t xml:space="preserve"> TECHNOLOGY</w:t>
      </w:r>
    </w:p>
    <w:p w14:paraId="3257B0A0" w14:textId="77777777" w:rsidR="001F6098" w:rsidRDefault="001F6098" w:rsidP="001F6098">
      <w:pPr>
        <w:jc w:val="center"/>
        <w:rPr>
          <w:rFonts w:ascii="Arial" w:hAnsi="Arial" w:cs="Arial"/>
        </w:rPr>
      </w:pPr>
      <w:r>
        <w:rPr>
          <w:rFonts w:ascii="Arial" w:hAnsi="Arial" w:cs="Arial"/>
        </w:rPr>
        <w:t>Diploma in Cybersecurity &amp; Digital Forensics</w:t>
      </w:r>
    </w:p>
    <w:p w14:paraId="691FB114" w14:textId="77777777" w:rsidR="001F6098" w:rsidRDefault="001F6098" w:rsidP="001F6098">
      <w:pPr>
        <w:jc w:val="center"/>
        <w:rPr>
          <w:rFonts w:ascii="Arial" w:hAnsi="Arial" w:cs="Arial"/>
        </w:rPr>
      </w:pPr>
      <w:r>
        <w:rPr>
          <w:rFonts w:ascii="Arial" w:hAnsi="Arial" w:cs="Arial"/>
        </w:rPr>
        <w:t>Diploma in Information Technology</w:t>
      </w:r>
    </w:p>
    <w:p w14:paraId="7FD94CFD" w14:textId="77777777" w:rsidR="001F6098" w:rsidRDefault="001F6098" w:rsidP="001F6098">
      <w:pPr>
        <w:tabs>
          <w:tab w:val="left" w:pos="4320"/>
        </w:tabs>
        <w:rPr>
          <w:rFonts w:ascii="Arial" w:hAnsi="Arial" w:cs="Arial"/>
        </w:rPr>
      </w:pPr>
    </w:p>
    <w:p w14:paraId="4E6B885C" w14:textId="77777777" w:rsidR="001F6098" w:rsidRDefault="001F6098" w:rsidP="001F6098">
      <w:pPr>
        <w:tabs>
          <w:tab w:val="left" w:pos="4320"/>
        </w:tabs>
        <w:rPr>
          <w:rFonts w:ascii="Arial" w:hAnsi="Arial" w:cs="Arial"/>
        </w:rPr>
      </w:pPr>
    </w:p>
    <w:p w14:paraId="0E5B1468" w14:textId="77777777" w:rsidR="001F6098" w:rsidRDefault="001F6098" w:rsidP="001F6098">
      <w:pPr>
        <w:tabs>
          <w:tab w:val="left" w:pos="4320"/>
        </w:tabs>
        <w:rPr>
          <w:rFonts w:ascii="Arial" w:hAnsi="Arial" w:cs="Arial"/>
        </w:rPr>
      </w:pPr>
    </w:p>
    <w:p w14:paraId="572A8B3C" w14:textId="77777777" w:rsidR="001F6098" w:rsidRPr="00037AD3" w:rsidRDefault="001F6098" w:rsidP="001F6098">
      <w:pPr>
        <w:jc w:val="center"/>
        <w:rPr>
          <w:rFonts w:ascii="Arial" w:hAnsi="Arial" w:cs="Arial"/>
          <w:b/>
          <w:sz w:val="36"/>
          <w:szCs w:val="36"/>
        </w:rPr>
      </w:pPr>
      <w:r w:rsidRPr="00037AD3">
        <w:rPr>
          <w:rFonts w:ascii="Arial" w:hAnsi="Arial" w:cs="Arial"/>
          <w:b/>
          <w:sz w:val="36"/>
          <w:szCs w:val="36"/>
        </w:rPr>
        <w:t>TEST</w:t>
      </w:r>
      <w:r>
        <w:rPr>
          <w:rFonts w:ascii="Arial" w:hAnsi="Arial" w:cs="Arial"/>
          <w:b/>
          <w:sz w:val="36"/>
          <w:szCs w:val="36"/>
        </w:rPr>
        <w:t xml:space="preserve"> 1 – SOLUTION DOCUMENT</w:t>
      </w:r>
    </w:p>
    <w:p w14:paraId="162C5225" w14:textId="77777777" w:rsidR="001F6098" w:rsidRPr="00F218F8" w:rsidRDefault="001F6098" w:rsidP="001F6098">
      <w:pPr>
        <w:tabs>
          <w:tab w:val="left" w:pos="4320"/>
        </w:tabs>
        <w:ind w:left="720"/>
        <w:jc w:val="center"/>
        <w:rPr>
          <w:rFonts w:ascii="Arial" w:hAnsi="Arial" w:cs="Arial"/>
          <w:b/>
        </w:rPr>
      </w:pPr>
    </w:p>
    <w:p w14:paraId="3D5804A6" w14:textId="77777777" w:rsidR="001F6098" w:rsidRPr="00F923FF" w:rsidRDefault="001F6098" w:rsidP="001F6098">
      <w:pPr>
        <w:tabs>
          <w:tab w:val="left" w:pos="1800"/>
          <w:tab w:val="left" w:pos="3060"/>
        </w:tabs>
        <w:rPr>
          <w:rFonts w:ascii="Arial" w:hAnsi="Arial" w:cs="Arial"/>
          <w:color w:val="FF0000"/>
          <w:sz w:val="28"/>
          <w:szCs w:val="28"/>
        </w:rPr>
      </w:pPr>
    </w:p>
    <w:p w14:paraId="74B71869" w14:textId="77777777" w:rsidR="001F6098" w:rsidRPr="00D235C4" w:rsidRDefault="001F6098" w:rsidP="001F6098">
      <w:pPr>
        <w:tabs>
          <w:tab w:val="left" w:pos="1800"/>
          <w:tab w:val="left" w:pos="3060"/>
        </w:tabs>
        <w:ind w:left="720"/>
        <w:rPr>
          <w:rFonts w:ascii="Arial" w:hAnsi="Arial" w:cs="Arial"/>
        </w:rPr>
      </w:pPr>
      <w:r w:rsidRPr="00D235C4">
        <w:rPr>
          <w:rFonts w:ascii="Arial" w:hAnsi="Arial" w:cs="Arial"/>
        </w:rPr>
        <w:t xml:space="preserve"> </w:t>
      </w:r>
    </w:p>
    <w:p w14:paraId="2F30789E" w14:textId="77777777" w:rsidR="001F6098" w:rsidRPr="00D235C4" w:rsidRDefault="001F6098" w:rsidP="001F6098">
      <w:pPr>
        <w:tabs>
          <w:tab w:val="left" w:pos="1800"/>
          <w:tab w:val="left" w:pos="3060"/>
        </w:tabs>
        <w:ind w:left="720"/>
        <w:rPr>
          <w:rFonts w:ascii="Arial" w:hAnsi="Arial" w:cs="Arial"/>
          <w:b/>
        </w:rPr>
      </w:pPr>
    </w:p>
    <w:p w14:paraId="30CE9451" w14:textId="77777777" w:rsidR="00426958" w:rsidRPr="00D235C4" w:rsidRDefault="00426958" w:rsidP="00426958">
      <w:pPr>
        <w:tabs>
          <w:tab w:val="left" w:pos="360"/>
          <w:tab w:val="left" w:pos="4320"/>
        </w:tabs>
        <w:ind w:left="720"/>
        <w:rPr>
          <w:rFonts w:ascii="Arial" w:hAnsi="Arial" w:cs="Arial"/>
          <w:u w:val="single"/>
        </w:rPr>
      </w:pPr>
      <w:r w:rsidRPr="00D235C4">
        <w:rPr>
          <w:rFonts w:ascii="Arial" w:hAnsi="Arial" w:cs="Arial"/>
          <w:u w:val="single"/>
        </w:rPr>
        <w:t>INSTRUCTIONS TO CANDIDATES:</w:t>
      </w:r>
    </w:p>
    <w:p w14:paraId="001CBFC5" w14:textId="77777777" w:rsidR="00426958" w:rsidRPr="00D235C4" w:rsidRDefault="00426958" w:rsidP="00426958">
      <w:pPr>
        <w:tabs>
          <w:tab w:val="left" w:pos="720"/>
        </w:tabs>
        <w:rPr>
          <w:rFonts w:ascii="Arial" w:hAnsi="Arial" w:cs="Arial"/>
          <w:bCs/>
        </w:rPr>
      </w:pPr>
    </w:p>
    <w:p w14:paraId="69F5A1F6" w14:textId="77777777" w:rsidR="00426958" w:rsidRPr="00D235C4" w:rsidRDefault="00426958" w:rsidP="00426958">
      <w:pPr>
        <w:numPr>
          <w:ilvl w:val="0"/>
          <w:numId w:val="1"/>
        </w:numPr>
        <w:tabs>
          <w:tab w:val="left" w:pos="720"/>
        </w:tabs>
        <w:jc w:val="both"/>
        <w:rPr>
          <w:rFonts w:ascii="Arial" w:hAnsi="Arial" w:cs="Arial"/>
          <w:bCs/>
        </w:rPr>
      </w:pPr>
      <w:r w:rsidRPr="00D235C4">
        <w:rPr>
          <w:rFonts w:ascii="Arial" w:hAnsi="Arial" w:cs="Arial"/>
          <w:bCs/>
        </w:rPr>
        <w:t>Write your Student Number, Name and Module Group</w:t>
      </w:r>
      <w:r>
        <w:rPr>
          <w:rFonts w:ascii="Arial" w:hAnsi="Arial" w:cs="Arial"/>
          <w:bCs/>
        </w:rPr>
        <w:t xml:space="preserve"> </w:t>
      </w:r>
      <w:r w:rsidRPr="00D235C4">
        <w:rPr>
          <w:rFonts w:ascii="Arial" w:hAnsi="Arial" w:cs="Arial"/>
          <w:bCs/>
        </w:rPr>
        <w:t>CLE</w:t>
      </w:r>
      <w:r>
        <w:rPr>
          <w:rFonts w:ascii="Arial" w:hAnsi="Arial" w:cs="Arial"/>
          <w:bCs/>
        </w:rPr>
        <w:t>ARLY in the boxes provided below</w:t>
      </w:r>
      <w:r w:rsidRPr="00D235C4">
        <w:rPr>
          <w:rFonts w:ascii="Arial" w:hAnsi="Arial" w:cs="Arial"/>
          <w:bCs/>
        </w:rPr>
        <w:t>.</w:t>
      </w:r>
    </w:p>
    <w:p w14:paraId="0F533975" w14:textId="77777777" w:rsidR="00426958" w:rsidRPr="00D235C4" w:rsidRDefault="00426958" w:rsidP="00426958">
      <w:pPr>
        <w:tabs>
          <w:tab w:val="left" w:pos="720"/>
        </w:tabs>
        <w:rPr>
          <w:rFonts w:ascii="Arial" w:hAnsi="Arial" w:cs="Arial"/>
          <w:bCs/>
        </w:rPr>
      </w:pPr>
    </w:p>
    <w:p w14:paraId="06CFEC43" w14:textId="77777777" w:rsidR="00426958" w:rsidRDefault="00426958" w:rsidP="00426958">
      <w:pPr>
        <w:numPr>
          <w:ilvl w:val="0"/>
          <w:numId w:val="1"/>
        </w:numPr>
        <w:tabs>
          <w:tab w:val="left" w:pos="720"/>
        </w:tabs>
        <w:rPr>
          <w:rFonts w:ascii="Arial" w:hAnsi="Arial" w:cs="Arial"/>
          <w:lang w:val="en-US"/>
        </w:rPr>
      </w:pPr>
      <w:r>
        <w:rPr>
          <w:rFonts w:ascii="Arial" w:hAnsi="Arial" w:cs="Arial"/>
          <w:lang w:val="en-US"/>
        </w:rPr>
        <w:t>Provide your answers to the questions in the Test 1 paper in this</w:t>
      </w:r>
      <w:r w:rsidRPr="00D235C4">
        <w:rPr>
          <w:rFonts w:ascii="Arial" w:hAnsi="Arial" w:cs="Arial"/>
          <w:lang w:val="en-US"/>
        </w:rPr>
        <w:t xml:space="preserve"> </w:t>
      </w:r>
      <w:r>
        <w:rPr>
          <w:rFonts w:ascii="Arial" w:hAnsi="Arial" w:cs="Arial"/>
          <w:lang w:val="en-US"/>
        </w:rPr>
        <w:t>document</w:t>
      </w:r>
      <w:r w:rsidRPr="00D235C4">
        <w:rPr>
          <w:rFonts w:ascii="Arial" w:hAnsi="Arial" w:cs="Arial"/>
          <w:lang w:val="en-US"/>
        </w:rPr>
        <w:t xml:space="preserve">. </w:t>
      </w:r>
    </w:p>
    <w:p w14:paraId="71A78700" w14:textId="77777777" w:rsidR="00426958" w:rsidRPr="00A50198" w:rsidRDefault="00426958" w:rsidP="00426958">
      <w:pPr>
        <w:rPr>
          <w:rFonts w:ascii="Arial" w:hAnsi="Arial" w:cs="Arial"/>
        </w:rPr>
      </w:pPr>
    </w:p>
    <w:p w14:paraId="42F301D6" w14:textId="77777777" w:rsidR="00426958" w:rsidRPr="00DF3AF5" w:rsidRDefault="00426958" w:rsidP="00426958">
      <w:pPr>
        <w:numPr>
          <w:ilvl w:val="0"/>
          <w:numId w:val="1"/>
        </w:numPr>
        <w:tabs>
          <w:tab w:val="left" w:pos="720"/>
        </w:tabs>
        <w:rPr>
          <w:rFonts w:ascii="Arial" w:hAnsi="Arial" w:cs="Arial"/>
          <w:lang w:val="en-US"/>
        </w:rPr>
      </w:pPr>
      <w:r>
        <w:rPr>
          <w:rFonts w:ascii="Arial" w:hAnsi="Arial" w:cs="Arial"/>
          <w:lang w:val="en-US"/>
        </w:rPr>
        <w:t xml:space="preserve">Save this file as </w:t>
      </w:r>
      <w:r w:rsidRPr="00DF3AF5">
        <w:rPr>
          <w:rFonts w:ascii="Arial" w:hAnsi="Arial" w:cs="Arial"/>
          <w:lang w:val="en-US"/>
        </w:rPr>
        <w:t xml:space="preserve">"Test1 – s1234567 Solution.docx" </w:t>
      </w:r>
      <w:r>
        <w:rPr>
          <w:rFonts w:ascii="Arial" w:hAnsi="Arial" w:cs="Arial"/>
          <w:lang w:val="en-US"/>
        </w:rPr>
        <w:t xml:space="preserve">where s1234567 is </w:t>
      </w:r>
      <w:r w:rsidRPr="00DF3AF5">
        <w:rPr>
          <w:rFonts w:ascii="Arial" w:hAnsi="Arial" w:cs="Arial"/>
          <w:lang w:val="en-US"/>
        </w:rPr>
        <w:t>your student number.</w:t>
      </w:r>
    </w:p>
    <w:p w14:paraId="7F9A4BE0" w14:textId="77777777" w:rsidR="00426958" w:rsidRDefault="00426958" w:rsidP="00426958">
      <w:pPr>
        <w:tabs>
          <w:tab w:val="left" w:pos="720"/>
        </w:tabs>
        <w:rPr>
          <w:rFonts w:ascii="Arial" w:hAnsi="Arial" w:cs="Arial"/>
          <w:lang w:val="en-US"/>
        </w:rPr>
      </w:pPr>
    </w:p>
    <w:p w14:paraId="5D5DC81C" w14:textId="77777777" w:rsidR="00426958" w:rsidRPr="00DF3AF5" w:rsidRDefault="00426958" w:rsidP="00426958">
      <w:pPr>
        <w:pStyle w:val="ListParagraph"/>
        <w:numPr>
          <w:ilvl w:val="0"/>
          <w:numId w:val="1"/>
        </w:numPr>
        <w:tabs>
          <w:tab w:val="left" w:pos="720"/>
        </w:tabs>
        <w:rPr>
          <w:rFonts w:ascii="Arial" w:eastAsia="Times New Roman" w:hAnsi="Arial" w:cs="Arial"/>
          <w:sz w:val="24"/>
          <w:szCs w:val="24"/>
        </w:rPr>
      </w:pPr>
      <w:r w:rsidRPr="00DF3AF5">
        <w:rPr>
          <w:rFonts w:ascii="Arial" w:eastAsia="Times New Roman" w:hAnsi="Arial" w:cs="Arial"/>
          <w:sz w:val="24"/>
          <w:szCs w:val="24"/>
        </w:rPr>
        <w:t xml:space="preserve">Map to network drive: </w:t>
      </w:r>
      <w:hyperlink r:id="rId9" w:history="1">
        <w:r w:rsidRPr="00DF3AF5">
          <w:rPr>
            <w:rFonts w:eastAsia="Times New Roman"/>
            <w:b/>
            <w:sz w:val="24"/>
            <w:szCs w:val="24"/>
          </w:rPr>
          <w:t>\\ictspace.ict.np.edu.sg\DSATest1\</w:t>
        </w:r>
      </w:hyperlink>
      <w:r>
        <w:rPr>
          <w:rFonts w:ascii="Arial" w:eastAsia="Times New Roman" w:hAnsi="Arial" w:cs="Arial"/>
          <w:sz w:val="24"/>
          <w:szCs w:val="24"/>
        </w:rPr>
        <w:t xml:space="preserve"> </w:t>
      </w:r>
    </w:p>
    <w:p w14:paraId="71D2BE33" w14:textId="77777777" w:rsidR="00426958" w:rsidRPr="00DF3AF5" w:rsidRDefault="00426958" w:rsidP="00426958">
      <w:pPr>
        <w:pStyle w:val="ListParagraph"/>
        <w:tabs>
          <w:tab w:val="left" w:pos="720"/>
        </w:tabs>
        <w:spacing w:after="0" w:line="240" w:lineRule="auto"/>
        <w:ind w:left="1276"/>
        <w:rPr>
          <w:rFonts w:ascii="Arial" w:eastAsia="Times New Roman" w:hAnsi="Arial" w:cs="Arial"/>
          <w:sz w:val="24"/>
          <w:szCs w:val="24"/>
        </w:rPr>
      </w:pPr>
    </w:p>
    <w:p w14:paraId="3CD7972D" w14:textId="77777777" w:rsidR="00426958" w:rsidRPr="00DF3AF5" w:rsidRDefault="00426958" w:rsidP="00426958">
      <w:pPr>
        <w:pStyle w:val="ListParagraph"/>
        <w:numPr>
          <w:ilvl w:val="0"/>
          <w:numId w:val="1"/>
        </w:numPr>
        <w:tabs>
          <w:tab w:val="left" w:pos="720"/>
        </w:tabs>
        <w:rPr>
          <w:rFonts w:ascii="Arial" w:eastAsia="Times New Roman" w:hAnsi="Arial" w:cs="Arial"/>
          <w:sz w:val="24"/>
          <w:szCs w:val="24"/>
        </w:rPr>
      </w:pPr>
      <w:r w:rsidRPr="00DF3AF5">
        <w:rPr>
          <w:rFonts w:ascii="Arial" w:eastAsia="Times New Roman" w:hAnsi="Arial" w:cs="Arial"/>
          <w:sz w:val="24"/>
          <w:szCs w:val="24"/>
        </w:rPr>
        <w:t>Copy this solution file into the network drive.</w:t>
      </w:r>
    </w:p>
    <w:p w14:paraId="35CF5B83" w14:textId="77777777" w:rsidR="00426958" w:rsidRPr="00DF3AF5" w:rsidRDefault="00426958" w:rsidP="00426958">
      <w:pPr>
        <w:pStyle w:val="ListParagraph"/>
        <w:tabs>
          <w:tab w:val="left" w:pos="720"/>
        </w:tabs>
        <w:ind w:left="1275"/>
        <w:rPr>
          <w:rFonts w:ascii="Arial" w:eastAsia="Times New Roman" w:hAnsi="Arial" w:cs="Arial"/>
          <w:b/>
          <w:sz w:val="24"/>
          <w:szCs w:val="24"/>
        </w:rPr>
      </w:pPr>
      <w:r w:rsidRPr="00DF3AF5">
        <w:rPr>
          <w:rFonts w:ascii="Arial" w:eastAsia="Times New Roman" w:hAnsi="Arial" w:cs="Arial"/>
          <w:b/>
          <w:sz w:val="24"/>
          <w:szCs w:val="24"/>
        </w:rPr>
        <w:t>ictspace.ict.np.edu.sg &gt; DSATest1 &gt; group &gt; studentID</w:t>
      </w:r>
    </w:p>
    <w:p w14:paraId="27C0A62B" w14:textId="77777777" w:rsidR="001F6098" w:rsidRPr="00426958" w:rsidRDefault="001F6098" w:rsidP="001F6098">
      <w:pPr>
        <w:tabs>
          <w:tab w:val="left" w:pos="709"/>
        </w:tabs>
        <w:rPr>
          <w:rFonts w:ascii="Arial" w:hAnsi="Arial" w:cs="Arial"/>
          <w:bCs/>
          <w:lang w:val="en-US"/>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8"/>
        <w:gridCol w:w="3780"/>
      </w:tblGrid>
      <w:tr w:rsidR="001F6098" w:rsidRPr="00487BD5" w14:paraId="24571977" w14:textId="77777777" w:rsidTr="00F17A64">
        <w:tc>
          <w:tcPr>
            <w:tcW w:w="5688" w:type="dxa"/>
          </w:tcPr>
          <w:p w14:paraId="24B38442" w14:textId="312DFBF3" w:rsidR="001F6098" w:rsidRPr="00487BD5" w:rsidRDefault="001F6098" w:rsidP="00F17A64">
            <w:pPr>
              <w:pStyle w:val="Header"/>
              <w:spacing w:before="120" w:after="120"/>
              <w:rPr>
                <w:rFonts w:ascii="Arial" w:hAnsi="Arial" w:cs="Arial"/>
                <w:b/>
              </w:rPr>
            </w:pPr>
            <w:r w:rsidRPr="00487BD5">
              <w:rPr>
                <w:rFonts w:ascii="Arial" w:hAnsi="Arial" w:cs="Arial"/>
                <w:b/>
              </w:rPr>
              <w:t xml:space="preserve">Student Number: </w:t>
            </w:r>
            <w:r w:rsidR="00DA7955">
              <w:rPr>
                <w:rFonts w:ascii="Arial" w:hAnsi="Arial" w:cs="Arial"/>
                <w:b/>
              </w:rPr>
              <w:t>s10198161</w:t>
            </w:r>
          </w:p>
        </w:tc>
        <w:tc>
          <w:tcPr>
            <w:tcW w:w="3780" w:type="dxa"/>
          </w:tcPr>
          <w:p w14:paraId="15E59A24" w14:textId="77777777" w:rsidR="001F6098" w:rsidRPr="00487BD5" w:rsidRDefault="001F6098" w:rsidP="00F17A64">
            <w:pPr>
              <w:pStyle w:val="Header"/>
              <w:spacing w:before="120" w:after="120"/>
              <w:rPr>
                <w:rFonts w:ascii="Arial" w:hAnsi="Arial" w:cs="Arial"/>
                <w:b/>
              </w:rPr>
            </w:pPr>
            <w:r w:rsidRPr="00487BD5">
              <w:rPr>
                <w:rFonts w:ascii="Arial" w:hAnsi="Arial" w:cs="Arial"/>
                <w:b/>
              </w:rPr>
              <w:t>Seat Number:</w:t>
            </w:r>
          </w:p>
        </w:tc>
      </w:tr>
      <w:tr w:rsidR="001F6098" w:rsidRPr="00487BD5" w14:paraId="777BB8B9" w14:textId="77777777" w:rsidTr="00F17A64">
        <w:tc>
          <w:tcPr>
            <w:tcW w:w="5688" w:type="dxa"/>
          </w:tcPr>
          <w:p w14:paraId="3C78C186" w14:textId="2DC824FE" w:rsidR="001F6098" w:rsidRPr="00487BD5" w:rsidRDefault="001F6098" w:rsidP="00F17A64">
            <w:pPr>
              <w:pStyle w:val="Header"/>
              <w:spacing w:before="120" w:after="120"/>
              <w:rPr>
                <w:rFonts w:ascii="Arial" w:hAnsi="Arial" w:cs="Arial"/>
                <w:b/>
              </w:rPr>
            </w:pPr>
            <w:r w:rsidRPr="00487BD5">
              <w:rPr>
                <w:rFonts w:ascii="Arial" w:hAnsi="Arial" w:cs="Arial"/>
                <w:b/>
              </w:rPr>
              <w:t xml:space="preserve">Student Name: </w:t>
            </w:r>
            <w:r w:rsidR="00DA7955">
              <w:rPr>
                <w:rFonts w:ascii="Arial" w:hAnsi="Arial" w:cs="Arial"/>
                <w:b/>
              </w:rPr>
              <w:t>Tan Jia Shun</w:t>
            </w:r>
          </w:p>
        </w:tc>
        <w:tc>
          <w:tcPr>
            <w:tcW w:w="3780" w:type="dxa"/>
          </w:tcPr>
          <w:p w14:paraId="7FA4FC9B" w14:textId="32604F5D" w:rsidR="001F6098" w:rsidRPr="00487BD5" w:rsidRDefault="001F6098" w:rsidP="00F17A64">
            <w:pPr>
              <w:pStyle w:val="Header"/>
              <w:spacing w:before="120" w:after="120"/>
              <w:rPr>
                <w:rFonts w:ascii="Arial" w:hAnsi="Arial" w:cs="Arial"/>
                <w:b/>
              </w:rPr>
            </w:pPr>
            <w:r w:rsidRPr="00487BD5">
              <w:rPr>
                <w:rFonts w:ascii="Arial" w:hAnsi="Arial" w:cs="Arial"/>
                <w:b/>
              </w:rPr>
              <w:t>Module Group:</w:t>
            </w:r>
            <w:r w:rsidR="00DA7955">
              <w:rPr>
                <w:rFonts w:ascii="Arial" w:hAnsi="Arial" w:cs="Arial"/>
                <w:b/>
              </w:rPr>
              <w:t xml:space="preserve"> P02</w:t>
            </w:r>
          </w:p>
        </w:tc>
      </w:tr>
    </w:tbl>
    <w:p w14:paraId="606A7922" w14:textId="77777777" w:rsidR="001F6098" w:rsidRDefault="001F6098" w:rsidP="001F6098">
      <w:pPr>
        <w:tabs>
          <w:tab w:val="left" w:pos="709"/>
        </w:tabs>
        <w:rPr>
          <w:rFonts w:ascii="Arial" w:hAnsi="Arial" w:cs="Arial"/>
          <w:bCs/>
        </w:rPr>
      </w:pPr>
    </w:p>
    <w:p w14:paraId="6FB5E4CA" w14:textId="77777777" w:rsidR="001F6098" w:rsidRPr="00FF68EF" w:rsidRDefault="001F6098" w:rsidP="001F6098">
      <w:pPr>
        <w:tabs>
          <w:tab w:val="left" w:pos="709"/>
        </w:tabs>
        <w:rPr>
          <w:rFonts w:ascii="Arial" w:hAnsi="Arial" w:cs="Arial"/>
          <w:bCs/>
        </w:rPr>
      </w:pPr>
      <w:r>
        <w:rPr>
          <w:noProof/>
          <w:lang w:val="en-US" w:eastAsia="zh-CN"/>
        </w:rPr>
        <mc:AlternateContent>
          <mc:Choice Requires="wps">
            <w:drawing>
              <wp:anchor distT="0" distB="0" distL="114300" distR="114300" simplePos="0" relativeHeight="251659264" behindDoc="0" locked="0" layoutInCell="1" allowOverlap="1" wp14:anchorId="1137C0D0" wp14:editId="22ECACAE">
                <wp:simplePos x="0" y="0"/>
                <wp:positionH relativeFrom="column">
                  <wp:posOffset>3889375</wp:posOffset>
                </wp:positionH>
                <wp:positionV relativeFrom="paragraph">
                  <wp:posOffset>144145</wp:posOffset>
                </wp:positionV>
                <wp:extent cx="1019175" cy="482600"/>
                <wp:effectExtent l="12700" t="11430" r="6350" b="10795"/>
                <wp:wrapNone/>
                <wp:docPr id="2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482600"/>
                        </a:xfrm>
                        <a:prstGeom prst="rect">
                          <a:avLst/>
                        </a:prstGeom>
                        <a:solidFill>
                          <a:srgbClr val="FFFFFF"/>
                        </a:solidFill>
                        <a:ln w="9525">
                          <a:solidFill>
                            <a:srgbClr val="000000"/>
                          </a:solidFill>
                          <a:miter lim="800000"/>
                          <a:headEnd/>
                          <a:tailEnd/>
                        </a:ln>
                      </wps:spPr>
                      <wps:txbx>
                        <w:txbxContent>
                          <w:p w14:paraId="05384D66" w14:textId="77777777" w:rsidR="001F6098" w:rsidRPr="0081476F" w:rsidRDefault="001F6098" w:rsidP="001F6098">
                            <w:pPr>
                              <w:jc w:val="center"/>
                              <w:rPr>
                                <w:rFonts w:ascii="Arial" w:hAnsi="Arial" w:cs="Arial"/>
                                <w:b/>
                                <w:lang w:val="en-US"/>
                              </w:rPr>
                            </w:pPr>
                            <w:r w:rsidRPr="0081476F">
                              <w:rPr>
                                <w:rFonts w:ascii="Arial" w:hAnsi="Arial" w:cs="Arial"/>
                                <w:b/>
                                <w:lang w:val="en-US"/>
                              </w:rPr>
                              <w:t>GRADE</w:t>
                            </w:r>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37C0D0" id="Rectangle 14" o:spid="_x0000_s1026" style="position:absolute;margin-left:306.25pt;margin-top:11.35pt;width:80.25pt;height: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">
                <v:textbox inset=",10.8pt">
                  <w:txbxContent>
                    <w:p w14:paraId="05384D66" w14:textId="77777777" w:rsidR="001F6098" w:rsidRPr="0081476F" w:rsidRDefault="001F6098" w:rsidP="001F6098">
                      <w:pPr>
                        <w:jc w:val="center"/>
                        <w:rPr>
                          <w:rFonts w:ascii="Arial" w:hAnsi="Arial" w:cs="Arial"/>
                          <w:b/>
                          <w:lang w:val="en-US"/>
                        </w:rPr>
                      </w:pPr>
                      <w:r w:rsidRPr="0081476F">
                        <w:rPr>
                          <w:rFonts w:ascii="Arial" w:hAnsi="Arial" w:cs="Arial"/>
                          <w:b/>
                          <w:lang w:val="en-US"/>
                        </w:rPr>
                        <w:t>GRADE</w:t>
                      </w:r>
                    </w:p>
                  </w:txbxContent>
                </v:textbox>
              </v:rect>
            </w:pict>
          </mc:Fallback>
        </mc:AlternateContent>
      </w:r>
      <w:r>
        <w:rPr>
          <w:noProof/>
          <w:lang w:val="en-US" w:eastAsia="zh-CN"/>
        </w:rPr>
        <mc:AlternateContent>
          <mc:Choice Requires="wps">
            <w:drawing>
              <wp:anchor distT="0" distB="0" distL="114300" distR="114300" simplePos="0" relativeHeight="251660288" behindDoc="0" locked="0" layoutInCell="1" allowOverlap="1" wp14:anchorId="6CA94844" wp14:editId="354651FA">
                <wp:simplePos x="0" y="0"/>
                <wp:positionH relativeFrom="column">
                  <wp:posOffset>4908550</wp:posOffset>
                </wp:positionH>
                <wp:positionV relativeFrom="paragraph">
                  <wp:posOffset>144145</wp:posOffset>
                </wp:positionV>
                <wp:extent cx="1019175" cy="482600"/>
                <wp:effectExtent l="12700" t="11430" r="6350" b="10795"/>
                <wp:wrapNone/>
                <wp:docPr id="2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482600"/>
                        </a:xfrm>
                        <a:prstGeom prst="rect">
                          <a:avLst/>
                        </a:prstGeom>
                        <a:solidFill>
                          <a:srgbClr val="FFFFFF"/>
                        </a:solidFill>
                        <a:ln w="9525">
                          <a:solidFill>
                            <a:srgbClr val="000000"/>
                          </a:solidFill>
                          <a:miter lim="800000"/>
                          <a:headEnd/>
                          <a:tailEnd/>
                        </a:ln>
                      </wps:spPr>
                      <wps:txbx>
                        <w:txbxContent>
                          <w:p w14:paraId="5BFDFA1A" w14:textId="3512814B" w:rsidR="001F6098" w:rsidRPr="00CC61D2" w:rsidRDefault="00ED6991" w:rsidP="001F6098">
                            <w:pPr>
                              <w:jc w:val="center"/>
                              <w:rPr>
                                <w:b/>
                                <w:lang w:val="en-US"/>
                              </w:rPr>
                            </w:pPr>
                            <w:ins w:id="0" w:author="Pamela LOY-SIOW (NP)" w:date="2021-01-22T16:09:00Z">
                              <w:r>
                                <w:rPr>
                                  <w:b/>
                                  <w:lang w:val="en-US"/>
                                </w:rPr>
                                <w:t>B</w:t>
                              </w:r>
                              <w:r w:rsidR="00C04BBB">
                                <w:rPr>
                                  <w:b/>
                                  <w:lang w:val="en-US"/>
                                </w:rPr>
                                <w:t>+</w:t>
                              </w:r>
                            </w:ins>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A94844" id="_x0000_s1027" style="position:absolute;margin-left:386.5pt;margin-top:11.35pt;width:80.25pt;height: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">
                <v:textbox inset=",10.8pt">
                  <w:txbxContent>
                    <w:p w14:paraId="5BFDFA1A" w14:textId="3512814B" w:rsidR="001F6098" w:rsidRPr="00CC61D2" w:rsidRDefault="00ED6991" w:rsidP="001F6098">
                      <w:pPr>
                        <w:jc w:val="center"/>
                        <w:rPr>
                          <w:b/>
                          <w:lang w:val="en-US"/>
                        </w:rPr>
                      </w:pPr>
                      <w:ins w:id="1" w:author="Pamela LOY-SIOW (NP)" w:date="2021-01-22T16:09:00Z">
                        <w:r>
                          <w:rPr>
                            <w:b/>
                            <w:lang w:val="en-US"/>
                          </w:rPr>
                          <w:t>B</w:t>
                        </w:r>
                        <w:r w:rsidR="00C04BBB">
                          <w:rPr>
                            <w:b/>
                            <w:lang w:val="en-US"/>
                          </w:rPr>
                          <w:t>+</w:t>
                        </w:r>
                      </w:ins>
                    </w:p>
                  </w:txbxContent>
                </v:textbox>
              </v:rect>
            </w:pict>
          </mc:Fallback>
        </mc:AlternateContent>
      </w:r>
    </w:p>
    <w:p w14:paraId="44FC577B" w14:textId="77777777" w:rsidR="00782598" w:rsidRPr="00FF68EF" w:rsidRDefault="00782598" w:rsidP="00782598">
      <w:pPr>
        <w:tabs>
          <w:tab w:val="left" w:pos="709"/>
        </w:tabs>
        <w:ind w:left="1275"/>
        <w:rPr>
          <w:rFonts w:ascii="Arial" w:hAnsi="Arial" w:cs="Arial"/>
          <w:bCs/>
          <w:color w:val="FF0000"/>
        </w:rPr>
        <w:sectPr w:rsidR="00782598" w:rsidRPr="00FF68EF" w:rsidSect="0078259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p>
    <w:p w14:paraId="1FB4DE81" w14:textId="1217FE7D" w:rsidR="000809B6" w:rsidRDefault="00C23D1E" w:rsidP="000809B6">
      <w:pPr>
        <w:pStyle w:val="ListParagraph"/>
        <w:ind w:left="0"/>
        <w:jc w:val="both"/>
        <w:rPr>
          <w:rFonts w:ascii="Arial" w:hAnsi="Arial" w:cs="Arial"/>
          <w:sz w:val="24"/>
          <w:szCs w:val="24"/>
        </w:rPr>
      </w:pPr>
      <w:r>
        <w:rPr>
          <w:rFonts w:ascii="Arial" w:hAnsi="Arial" w:cs="Arial"/>
          <w:sz w:val="24"/>
          <w:szCs w:val="24"/>
        </w:rPr>
        <w:lastRenderedPageBreak/>
        <w:t xml:space="preserve">There are </w:t>
      </w:r>
      <w:r w:rsidR="00CF0CFE">
        <w:rPr>
          <w:rFonts w:ascii="Arial" w:hAnsi="Arial" w:cs="Arial"/>
          <w:sz w:val="24"/>
          <w:szCs w:val="24"/>
          <w:u w:val="single"/>
        </w:rPr>
        <w:t>3</w:t>
      </w:r>
      <w:r w:rsidR="000809B6" w:rsidRPr="00D235C4">
        <w:rPr>
          <w:rFonts w:ascii="Arial" w:hAnsi="Arial" w:cs="Arial"/>
          <w:sz w:val="24"/>
          <w:szCs w:val="24"/>
        </w:rPr>
        <w:t xml:space="preserve"> questions. Answer </w:t>
      </w:r>
      <w:r w:rsidR="000809B6" w:rsidRPr="00FB31FC">
        <w:rPr>
          <w:rFonts w:ascii="Arial" w:hAnsi="Arial" w:cs="Arial"/>
          <w:sz w:val="24"/>
          <w:szCs w:val="24"/>
          <w:u w:val="single"/>
        </w:rPr>
        <w:t>ALL</w:t>
      </w:r>
      <w:r w:rsidR="000809B6" w:rsidRPr="00D235C4">
        <w:rPr>
          <w:rFonts w:ascii="Arial" w:hAnsi="Arial" w:cs="Arial"/>
          <w:sz w:val="24"/>
          <w:szCs w:val="24"/>
        </w:rPr>
        <w:t xml:space="preserve"> questions (100 marks).</w:t>
      </w:r>
    </w:p>
    <w:p w14:paraId="70C343B8" w14:textId="4BE0F2B4" w:rsidR="00C23D1E" w:rsidRDefault="00C23D1E" w:rsidP="000809B6">
      <w:pPr>
        <w:pStyle w:val="ListParagraph"/>
        <w:ind w:left="0"/>
        <w:jc w:val="both"/>
        <w:rPr>
          <w:rFonts w:ascii="Arial" w:hAnsi="Arial" w:cs="Arial"/>
          <w:sz w:val="24"/>
          <w:szCs w:val="24"/>
        </w:rPr>
      </w:pPr>
    </w:p>
    <w:p w14:paraId="0FCBC2A1" w14:textId="628EF59B" w:rsidR="00C23D1E" w:rsidRPr="00D235C4" w:rsidRDefault="00C23D1E" w:rsidP="000809B6">
      <w:pPr>
        <w:pStyle w:val="ListParagraph"/>
        <w:ind w:left="0"/>
        <w:jc w:val="both"/>
        <w:rPr>
          <w:rFonts w:ascii="Arial" w:hAnsi="Arial" w:cs="Arial"/>
          <w:sz w:val="24"/>
          <w:szCs w:val="24"/>
        </w:rPr>
      </w:pPr>
      <w:r>
        <w:rPr>
          <w:rFonts w:ascii="Arial" w:hAnsi="Arial" w:cs="Arial"/>
          <w:sz w:val="24"/>
          <w:szCs w:val="24"/>
        </w:rPr>
        <w:t>Write your solutions to the questions in the space allocated for each question.</w:t>
      </w:r>
    </w:p>
    <w:p w14:paraId="78C8C603" w14:textId="4E8A3570" w:rsidR="00557144" w:rsidRPr="00ED43C2" w:rsidRDefault="00557144" w:rsidP="00ED43C2">
      <w:pPr>
        <w:rPr>
          <w:rFonts w:ascii="Arial" w:hAnsi="Arial" w:cs="Arial"/>
          <w:lang w:val="en-US"/>
        </w:rPr>
      </w:pPr>
      <w:r w:rsidRPr="00ED43C2">
        <w:rPr>
          <w:rFonts w:ascii="Arial" w:hAnsi="Arial" w:cs="Arial"/>
          <w:lang w:val="en-US"/>
        </w:rPr>
        <w:t xml:space="preserve">Question 1 </w:t>
      </w:r>
      <w:r w:rsidR="00C23D1E" w:rsidRPr="00ED43C2">
        <w:rPr>
          <w:rFonts w:ascii="Arial" w:hAnsi="Arial" w:cs="Arial"/>
          <w:lang w:val="en-US"/>
        </w:rPr>
        <w:t xml:space="preserve">– Solution </w:t>
      </w:r>
      <w:r w:rsidRPr="00ED43C2">
        <w:rPr>
          <w:rFonts w:ascii="Arial" w:hAnsi="Arial" w:cs="Arial"/>
          <w:lang w:val="en-US"/>
        </w:rPr>
        <w:t>(</w:t>
      </w:r>
      <w:r w:rsidR="001C1B08" w:rsidRPr="00ED43C2">
        <w:rPr>
          <w:rFonts w:ascii="Arial" w:hAnsi="Arial" w:cs="Arial"/>
          <w:lang w:val="en-US"/>
        </w:rPr>
        <w:t>50</w:t>
      </w:r>
      <w:r w:rsidRPr="00ED43C2">
        <w:rPr>
          <w:rFonts w:ascii="Arial" w:hAnsi="Arial" w:cs="Arial"/>
          <w:lang w:val="en-US"/>
        </w:rPr>
        <w:t xml:space="preserve"> marks)</w:t>
      </w:r>
    </w:p>
    <w:p w14:paraId="5B082103" w14:textId="77777777" w:rsidR="00C23D1E" w:rsidRPr="00ED43C2" w:rsidRDefault="00C23D1E" w:rsidP="00ED43C2">
      <w:pPr>
        <w:rPr>
          <w:rFonts w:ascii="Arial" w:hAnsi="Arial" w:cs="Arial"/>
          <w:lang w:val="en-US"/>
        </w:rPr>
      </w:pPr>
    </w:p>
    <w:tbl>
      <w:tblPr>
        <w:tblStyle w:val="TableGrid"/>
        <w:tblW w:w="9493" w:type="dxa"/>
        <w:tblLook w:val="04A0" w:firstRow="1" w:lastRow="0" w:firstColumn="1" w:lastColumn="0" w:noHBand="0" w:noVBand="1"/>
      </w:tblPr>
      <w:tblGrid>
        <w:gridCol w:w="562"/>
        <w:gridCol w:w="8931"/>
      </w:tblGrid>
      <w:tr w:rsidR="00ED43C2" w:rsidRPr="00ED43C2" w14:paraId="666D286B" w14:textId="77777777" w:rsidTr="00C23D1E">
        <w:tc>
          <w:tcPr>
            <w:tcW w:w="562" w:type="dxa"/>
          </w:tcPr>
          <w:p w14:paraId="2B785C14" w14:textId="7D3E3DBB" w:rsidR="00C23D1E" w:rsidRPr="00ED43C2" w:rsidRDefault="00C23D1E" w:rsidP="00ED43C2">
            <w:pPr>
              <w:rPr>
                <w:rFonts w:ascii="Arial" w:hAnsi="Arial" w:cs="Arial"/>
              </w:rPr>
            </w:pPr>
            <w:r w:rsidRPr="00ED43C2">
              <w:rPr>
                <w:rFonts w:ascii="Arial" w:hAnsi="Arial" w:cs="Arial"/>
              </w:rPr>
              <w:t>(a)</w:t>
            </w:r>
          </w:p>
        </w:tc>
        <w:tc>
          <w:tcPr>
            <w:tcW w:w="8931" w:type="dxa"/>
          </w:tcPr>
          <w:p w14:paraId="4C7DB10F" w14:textId="77777777" w:rsidR="000C3633" w:rsidRPr="000C3633" w:rsidRDefault="000C3633" w:rsidP="000C3633">
            <w:pPr>
              <w:rPr>
                <w:rFonts w:ascii="Arial" w:hAnsi="Arial" w:cs="Arial"/>
              </w:rPr>
            </w:pPr>
            <w:r w:rsidRPr="000C3633">
              <w:rPr>
                <w:rFonts w:ascii="Arial" w:hAnsi="Arial" w:cs="Arial"/>
              </w:rPr>
              <w:t>void List::rotate(int num)</w:t>
            </w:r>
          </w:p>
          <w:p w14:paraId="0CFE5B21" w14:textId="77777777" w:rsidR="000C3633" w:rsidRPr="000C3633" w:rsidRDefault="000C3633" w:rsidP="000C3633">
            <w:pPr>
              <w:rPr>
                <w:rFonts w:ascii="Arial" w:hAnsi="Arial" w:cs="Arial"/>
              </w:rPr>
            </w:pPr>
            <w:r w:rsidRPr="000C3633">
              <w:rPr>
                <w:rFonts w:ascii="Arial" w:hAnsi="Arial" w:cs="Arial"/>
              </w:rPr>
              <w:t xml:space="preserve">{  </w:t>
            </w:r>
          </w:p>
          <w:p w14:paraId="14FAA9D4" w14:textId="77777777" w:rsidR="000C3633" w:rsidRPr="000C3633" w:rsidRDefault="000C3633" w:rsidP="000C3633">
            <w:pPr>
              <w:rPr>
                <w:rFonts w:ascii="Arial" w:hAnsi="Arial" w:cs="Arial"/>
              </w:rPr>
            </w:pPr>
            <w:r w:rsidRPr="000C3633">
              <w:rPr>
                <w:rFonts w:ascii="Arial" w:hAnsi="Arial" w:cs="Arial"/>
              </w:rPr>
              <w:tab/>
              <w:t>if (size != 0 &amp;&amp; num &gt; 0) {</w:t>
            </w:r>
          </w:p>
          <w:p w14:paraId="6F51DD44" w14:textId="77777777"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t>Node* item;</w:t>
            </w:r>
          </w:p>
          <w:p w14:paraId="32A25CD6" w14:textId="77777777"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t>for (int i = 0; i &lt; num; i++) {</w:t>
            </w:r>
          </w:p>
          <w:p w14:paraId="19D03D36" w14:textId="77777777"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r>
            <w:r w:rsidRPr="000C3633">
              <w:rPr>
                <w:rFonts w:ascii="Arial" w:hAnsi="Arial" w:cs="Arial"/>
              </w:rPr>
              <w:tab/>
              <w:t>item = firstNode;</w:t>
            </w:r>
          </w:p>
          <w:p w14:paraId="64C8EE52" w14:textId="77777777"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r>
            <w:r w:rsidRPr="000C3633">
              <w:rPr>
                <w:rFonts w:ascii="Arial" w:hAnsi="Arial" w:cs="Arial"/>
              </w:rPr>
              <w:tab/>
              <w:t>Node* lastnode = NULL;</w:t>
            </w:r>
          </w:p>
          <w:p w14:paraId="0B6BB85A" w14:textId="77777777"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r>
            <w:r w:rsidRPr="000C3633">
              <w:rPr>
                <w:rFonts w:ascii="Arial" w:hAnsi="Arial" w:cs="Arial"/>
              </w:rPr>
              <w:tab/>
              <w:t>Node* nextnode = NULL;</w:t>
            </w:r>
          </w:p>
          <w:p w14:paraId="3E8C1223" w14:textId="77777777"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r>
            <w:r w:rsidRPr="000C3633">
              <w:rPr>
                <w:rFonts w:ascii="Arial" w:hAnsi="Arial" w:cs="Arial"/>
              </w:rPr>
              <w:tab/>
              <w:t>Node* tmp = firstNode;</w:t>
            </w:r>
          </w:p>
          <w:p w14:paraId="1EA0A075" w14:textId="77777777"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r>
            <w:r w:rsidRPr="000C3633">
              <w:rPr>
                <w:rFonts w:ascii="Arial" w:hAnsi="Arial" w:cs="Arial"/>
              </w:rPr>
              <w:tab/>
              <w:t>for (int k = 0; k &lt; size; k++) {</w:t>
            </w:r>
          </w:p>
          <w:p w14:paraId="133876E2" w14:textId="77777777"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r>
            <w:r w:rsidRPr="000C3633">
              <w:rPr>
                <w:rFonts w:ascii="Arial" w:hAnsi="Arial" w:cs="Arial"/>
              </w:rPr>
              <w:tab/>
            </w:r>
            <w:r w:rsidRPr="000C3633">
              <w:rPr>
                <w:rFonts w:ascii="Arial" w:hAnsi="Arial" w:cs="Arial"/>
              </w:rPr>
              <w:tab/>
              <w:t>if (k == size - 1) {</w:t>
            </w:r>
          </w:p>
          <w:p w14:paraId="78356F6D" w14:textId="77777777"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r>
            <w:r w:rsidRPr="000C3633">
              <w:rPr>
                <w:rFonts w:ascii="Arial" w:hAnsi="Arial" w:cs="Arial"/>
              </w:rPr>
              <w:tab/>
            </w:r>
            <w:r w:rsidRPr="000C3633">
              <w:rPr>
                <w:rFonts w:ascii="Arial" w:hAnsi="Arial" w:cs="Arial"/>
              </w:rPr>
              <w:tab/>
            </w:r>
            <w:r w:rsidRPr="000C3633">
              <w:rPr>
                <w:rFonts w:ascii="Arial" w:hAnsi="Arial" w:cs="Arial"/>
              </w:rPr>
              <w:tab/>
              <w:t>lastnode = tmp;</w:t>
            </w:r>
          </w:p>
          <w:p w14:paraId="350092B2" w14:textId="77777777"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r>
            <w:r w:rsidRPr="000C3633">
              <w:rPr>
                <w:rFonts w:ascii="Arial" w:hAnsi="Arial" w:cs="Arial"/>
              </w:rPr>
              <w:tab/>
            </w:r>
            <w:r w:rsidRPr="000C3633">
              <w:rPr>
                <w:rFonts w:ascii="Arial" w:hAnsi="Arial" w:cs="Arial"/>
              </w:rPr>
              <w:tab/>
              <w:t>}</w:t>
            </w:r>
          </w:p>
          <w:p w14:paraId="7208984B" w14:textId="77777777"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r>
            <w:r w:rsidRPr="000C3633">
              <w:rPr>
                <w:rFonts w:ascii="Arial" w:hAnsi="Arial" w:cs="Arial"/>
              </w:rPr>
              <w:tab/>
            </w:r>
            <w:r w:rsidRPr="000C3633">
              <w:rPr>
                <w:rFonts w:ascii="Arial" w:hAnsi="Arial" w:cs="Arial"/>
              </w:rPr>
              <w:tab/>
              <w:t>else {</w:t>
            </w:r>
          </w:p>
          <w:p w14:paraId="4EC76916" w14:textId="77777777"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r>
            <w:r w:rsidRPr="000C3633">
              <w:rPr>
                <w:rFonts w:ascii="Arial" w:hAnsi="Arial" w:cs="Arial"/>
              </w:rPr>
              <w:tab/>
            </w:r>
            <w:r w:rsidRPr="000C3633">
              <w:rPr>
                <w:rFonts w:ascii="Arial" w:hAnsi="Arial" w:cs="Arial"/>
              </w:rPr>
              <w:tab/>
            </w:r>
            <w:r w:rsidRPr="000C3633">
              <w:rPr>
                <w:rFonts w:ascii="Arial" w:hAnsi="Arial" w:cs="Arial"/>
              </w:rPr>
              <w:tab/>
              <w:t>if (k == 1) {</w:t>
            </w:r>
          </w:p>
          <w:p w14:paraId="531743F0" w14:textId="77777777"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r>
            <w:r w:rsidRPr="000C3633">
              <w:rPr>
                <w:rFonts w:ascii="Arial" w:hAnsi="Arial" w:cs="Arial"/>
              </w:rPr>
              <w:tab/>
            </w:r>
            <w:r w:rsidRPr="000C3633">
              <w:rPr>
                <w:rFonts w:ascii="Arial" w:hAnsi="Arial" w:cs="Arial"/>
              </w:rPr>
              <w:tab/>
            </w:r>
            <w:r w:rsidRPr="000C3633">
              <w:rPr>
                <w:rFonts w:ascii="Arial" w:hAnsi="Arial" w:cs="Arial"/>
              </w:rPr>
              <w:tab/>
            </w:r>
            <w:r w:rsidRPr="000C3633">
              <w:rPr>
                <w:rFonts w:ascii="Arial" w:hAnsi="Arial" w:cs="Arial"/>
              </w:rPr>
              <w:tab/>
              <w:t>nextnode = tmp;</w:t>
            </w:r>
          </w:p>
          <w:p w14:paraId="3E962AF3" w14:textId="77777777"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r>
            <w:r w:rsidRPr="000C3633">
              <w:rPr>
                <w:rFonts w:ascii="Arial" w:hAnsi="Arial" w:cs="Arial"/>
              </w:rPr>
              <w:tab/>
            </w:r>
            <w:r w:rsidRPr="000C3633">
              <w:rPr>
                <w:rFonts w:ascii="Arial" w:hAnsi="Arial" w:cs="Arial"/>
              </w:rPr>
              <w:tab/>
            </w:r>
            <w:r w:rsidRPr="000C3633">
              <w:rPr>
                <w:rFonts w:ascii="Arial" w:hAnsi="Arial" w:cs="Arial"/>
              </w:rPr>
              <w:tab/>
              <w:t>}</w:t>
            </w:r>
          </w:p>
          <w:p w14:paraId="21FA812C" w14:textId="4DBDCEC9"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r>
            <w:r w:rsidRPr="000C3633">
              <w:rPr>
                <w:rFonts w:ascii="Arial" w:hAnsi="Arial" w:cs="Arial"/>
              </w:rPr>
              <w:tab/>
            </w:r>
            <w:r w:rsidRPr="000C3633">
              <w:rPr>
                <w:rFonts w:ascii="Arial" w:hAnsi="Arial" w:cs="Arial"/>
              </w:rPr>
              <w:tab/>
            </w:r>
            <w:r w:rsidRPr="000C3633">
              <w:rPr>
                <w:rFonts w:ascii="Arial" w:hAnsi="Arial" w:cs="Arial"/>
              </w:rPr>
              <w:tab/>
              <w:t>tmp = tmp-&gt;next;</w:t>
            </w:r>
            <w:r w:rsidR="00325FD5">
              <w:rPr>
                <w:rFonts w:ascii="Arial" w:hAnsi="Arial" w:cs="Arial"/>
              </w:rPr>
              <w:t xml:space="preserve"> </w:t>
            </w:r>
          </w:p>
          <w:p w14:paraId="223A471C" w14:textId="0C62504F"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r>
            <w:r w:rsidRPr="000C3633">
              <w:rPr>
                <w:rFonts w:ascii="Arial" w:hAnsi="Arial" w:cs="Arial"/>
              </w:rPr>
              <w:tab/>
            </w:r>
            <w:r w:rsidRPr="000C3633">
              <w:rPr>
                <w:rFonts w:ascii="Arial" w:hAnsi="Arial" w:cs="Arial"/>
              </w:rPr>
              <w:tab/>
              <w:t>}</w:t>
            </w:r>
            <w:r w:rsidR="00325FD5">
              <w:rPr>
                <w:rFonts w:ascii="Arial" w:hAnsi="Arial" w:cs="Arial"/>
              </w:rPr>
              <w:t xml:space="preserve"> </w:t>
            </w:r>
            <w:ins w:id="2" w:author="Pamela LOY-SIOW (NP)" w:date="2021-01-14T17:17:00Z">
              <w:r w:rsidR="00325FD5">
                <w:rPr>
                  <w:rFonts w:ascii="Arial" w:hAnsi="Arial" w:cs="Arial"/>
                </w:rPr>
                <w:t>tmp moves to the end of the list</w:t>
              </w:r>
            </w:ins>
          </w:p>
          <w:p w14:paraId="30C6B3A5" w14:textId="77777777"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r>
            <w:r w:rsidRPr="000C3633">
              <w:rPr>
                <w:rFonts w:ascii="Arial" w:hAnsi="Arial" w:cs="Arial"/>
              </w:rPr>
              <w:tab/>
              <w:t>}</w:t>
            </w:r>
          </w:p>
          <w:p w14:paraId="51E69CCD" w14:textId="3F3D9F5B"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r>
            <w:r w:rsidRPr="000C3633">
              <w:rPr>
                <w:rFonts w:ascii="Arial" w:hAnsi="Arial" w:cs="Arial"/>
              </w:rPr>
              <w:tab/>
              <w:t>lastnode-&gt;next = item;</w:t>
            </w:r>
            <w:ins w:id="3" w:author="Pamela LOY-SIOW (NP)" w:date="2021-01-14T17:17:00Z">
              <w:r w:rsidR="00325FD5">
                <w:rPr>
                  <w:rFonts w:ascii="Arial" w:hAnsi="Arial" w:cs="Arial"/>
                </w:rPr>
                <w:t xml:space="preserve"> lastnode points to firstNode</w:t>
              </w:r>
            </w:ins>
          </w:p>
          <w:p w14:paraId="171A58D7" w14:textId="1B6B48F6" w:rsidR="000C3633" w:rsidRDefault="000C3633" w:rsidP="000C3633">
            <w:pPr>
              <w:rPr>
                <w:ins w:id="4" w:author="Pamela LOY-SIOW (NP)" w:date="2021-01-14T17:20:00Z"/>
                <w:rFonts w:ascii="Arial" w:hAnsi="Arial" w:cs="Arial"/>
              </w:rPr>
            </w:pPr>
            <w:r w:rsidRPr="000C3633">
              <w:rPr>
                <w:rFonts w:ascii="Arial" w:hAnsi="Arial" w:cs="Arial"/>
              </w:rPr>
              <w:tab/>
            </w:r>
            <w:r w:rsidRPr="000C3633">
              <w:rPr>
                <w:rFonts w:ascii="Arial" w:hAnsi="Arial" w:cs="Arial"/>
              </w:rPr>
              <w:tab/>
            </w:r>
            <w:r w:rsidRPr="000C3633">
              <w:rPr>
                <w:rFonts w:ascii="Arial" w:hAnsi="Arial" w:cs="Arial"/>
              </w:rPr>
              <w:tab/>
              <w:t>lastnode = lastnode-&gt;next;</w:t>
            </w:r>
            <w:ins w:id="5" w:author="Pamela LOY-SIOW (NP)" w:date="2021-01-14T17:20:00Z">
              <w:r w:rsidR="00325FD5">
                <w:rPr>
                  <w:rFonts w:ascii="Arial" w:hAnsi="Arial" w:cs="Arial"/>
                </w:rPr>
                <w:t xml:space="preserve"> lastnode moves to next node</w:t>
              </w:r>
            </w:ins>
          </w:p>
          <w:p w14:paraId="7DDAB578" w14:textId="3461569E" w:rsidR="00325FD5" w:rsidRPr="000C3633" w:rsidRDefault="00325FD5" w:rsidP="000C3633">
            <w:pPr>
              <w:rPr>
                <w:rFonts w:ascii="Arial" w:hAnsi="Arial" w:cs="Arial"/>
              </w:rPr>
            </w:pPr>
            <w:ins w:id="6" w:author="Pamela LOY-SIOW (NP)" w:date="2021-01-14T17:20:00Z">
              <w:r>
                <w:rPr>
                  <w:rFonts w:ascii="Arial" w:hAnsi="Arial" w:cs="Arial"/>
                </w:rPr>
                <w:t>which is the second node.</w:t>
              </w:r>
            </w:ins>
          </w:p>
          <w:p w14:paraId="68CEE6F3" w14:textId="20AA35DA" w:rsidR="000C3633" w:rsidRDefault="000C3633" w:rsidP="000C3633">
            <w:pPr>
              <w:rPr>
                <w:ins w:id="7" w:author="Pamela LOY-SIOW (NP)" w:date="2021-01-14T17:20:00Z"/>
                <w:rFonts w:ascii="Arial" w:hAnsi="Arial" w:cs="Arial"/>
              </w:rPr>
            </w:pPr>
            <w:r w:rsidRPr="000C3633">
              <w:rPr>
                <w:rFonts w:ascii="Arial" w:hAnsi="Arial" w:cs="Arial"/>
              </w:rPr>
              <w:tab/>
            </w:r>
            <w:r w:rsidRPr="000C3633">
              <w:rPr>
                <w:rFonts w:ascii="Arial" w:hAnsi="Arial" w:cs="Arial"/>
              </w:rPr>
              <w:tab/>
            </w:r>
            <w:r w:rsidRPr="000C3633">
              <w:rPr>
                <w:rFonts w:ascii="Arial" w:hAnsi="Arial" w:cs="Arial"/>
              </w:rPr>
              <w:tab/>
              <w:t>lastnode-&gt;next = NULL;</w:t>
            </w:r>
            <w:ins w:id="8" w:author="Pamela LOY-SIOW (NP)" w:date="2021-01-14T17:18:00Z">
              <w:r w:rsidR="00325FD5">
                <w:rPr>
                  <w:rFonts w:ascii="Arial" w:hAnsi="Arial" w:cs="Arial"/>
                </w:rPr>
                <w:t xml:space="preserve"> this breaks lastnode from th</w:t>
              </w:r>
            </w:ins>
            <w:ins w:id="9" w:author="Pamela LOY-SIOW (NP)" w:date="2021-01-14T17:19:00Z">
              <w:r w:rsidR="00325FD5">
                <w:rPr>
                  <w:rFonts w:ascii="Arial" w:hAnsi="Arial" w:cs="Arial"/>
                </w:rPr>
                <w:t>e rest</w:t>
              </w:r>
            </w:ins>
          </w:p>
          <w:p w14:paraId="3CE0B40D" w14:textId="4845B64A" w:rsidR="00325FD5" w:rsidRPr="000C3633" w:rsidRDefault="00325FD5" w:rsidP="000C3633">
            <w:pPr>
              <w:rPr>
                <w:rFonts w:ascii="Arial" w:hAnsi="Arial" w:cs="Arial"/>
              </w:rPr>
            </w:pPr>
            <w:ins w:id="10" w:author="Pamela LOY-SIOW (NP)" w:date="2021-01-14T17:20:00Z">
              <w:r>
                <w:rPr>
                  <w:rFonts w:ascii="Arial" w:hAnsi="Arial" w:cs="Arial"/>
                </w:rPr>
                <w:t>So the list is separated, broken into 2, with one part firstNode and second node, and the other part is the rest.</w:t>
              </w:r>
            </w:ins>
          </w:p>
          <w:p w14:paraId="647EF6FB" w14:textId="77EF46B0"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r>
            <w:r w:rsidRPr="000C3633">
              <w:rPr>
                <w:rFonts w:ascii="Arial" w:hAnsi="Arial" w:cs="Arial"/>
              </w:rPr>
              <w:tab/>
              <w:t>firstNode = nextnode;</w:t>
            </w:r>
            <w:ins w:id="11" w:author="Pamela LOY-SIOW (NP)" w:date="2021-01-14T17:19:00Z">
              <w:r w:rsidR="00325FD5">
                <w:rPr>
                  <w:rFonts w:ascii="Arial" w:hAnsi="Arial" w:cs="Arial"/>
                </w:rPr>
                <w:t xml:space="preserve">  of list.</w:t>
              </w:r>
            </w:ins>
          </w:p>
          <w:p w14:paraId="75D5DAF0" w14:textId="662C64E8"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t>}</w:t>
            </w:r>
            <w:ins w:id="12" w:author="Pamela LOY-SIOW (NP)" w:date="2021-01-14T17:19:00Z">
              <w:r w:rsidR="00325FD5">
                <w:rPr>
                  <w:rFonts w:ascii="Arial" w:hAnsi="Arial" w:cs="Arial"/>
                </w:rPr>
                <w:t xml:space="preserve">  firstNode now points to nextnode which is the firstNode.</w:t>
              </w:r>
            </w:ins>
          </w:p>
          <w:p w14:paraId="283D2EA3" w14:textId="77777777" w:rsidR="000C3633" w:rsidRPr="000C3633" w:rsidRDefault="000C3633" w:rsidP="000C3633">
            <w:pPr>
              <w:rPr>
                <w:rFonts w:ascii="Arial" w:hAnsi="Arial" w:cs="Arial"/>
              </w:rPr>
            </w:pPr>
            <w:r w:rsidRPr="000C3633">
              <w:rPr>
                <w:rFonts w:ascii="Arial" w:hAnsi="Arial" w:cs="Arial"/>
              </w:rPr>
              <w:tab/>
              <w:t>}</w:t>
            </w:r>
          </w:p>
          <w:p w14:paraId="43712389" w14:textId="1248B49C" w:rsidR="00ED43C2" w:rsidRPr="00ED43C2" w:rsidRDefault="000C3633" w:rsidP="000C3633">
            <w:pPr>
              <w:rPr>
                <w:rFonts w:ascii="Arial" w:hAnsi="Arial" w:cs="Arial"/>
              </w:rPr>
            </w:pPr>
            <w:r w:rsidRPr="000C3633">
              <w:rPr>
                <w:rFonts w:ascii="Arial" w:hAnsi="Arial" w:cs="Arial"/>
              </w:rPr>
              <w:t>}</w:t>
            </w:r>
          </w:p>
        </w:tc>
      </w:tr>
      <w:tr w:rsidR="00ED43C2" w:rsidRPr="00ED43C2" w14:paraId="6202B16E" w14:textId="77777777" w:rsidTr="00C23D1E">
        <w:tc>
          <w:tcPr>
            <w:tcW w:w="562" w:type="dxa"/>
          </w:tcPr>
          <w:p w14:paraId="04B46F0F" w14:textId="77777777" w:rsidR="00C23D1E" w:rsidRPr="00ED43C2" w:rsidRDefault="00C23D1E" w:rsidP="00ED43C2">
            <w:pPr>
              <w:rPr>
                <w:rFonts w:ascii="Arial" w:hAnsi="Arial" w:cs="Arial"/>
              </w:rPr>
            </w:pPr>
          </w:p>
        </w:tc>
        <w:tc>
          <w:tcPr>
            <w:tcW w:w="8931" w:type="dxa"/>
          </w:tcPr>
          <w:p w14:paraId="1915524A" w14:textId="3331D933" w:rsidR="00C23D1E" w:rsidRPr="00ED43C2" w:rsidRDefault="001123D2" w:rsidP="00ED43C2">
            <w:pPr>
              <w:jc w:val="right"/>
              <w:rPr>
                <w:rFonts w:ascii="Arial" w:hAnsi="Arial" w:cs="Arial"/>
              </w:rPr>
            </w:pPr>
            <w:r w:rsidRPr="00ED43C2">
              <w:rPr>
                <w:rFonts w:ascii="Arial" w:hAnsi="Arial" w:cs="Arial"/>
              </w:rPr>
              <w:t>(20</w:t>
            </w:r>
            <w:r w:rsidR="00C23D1E" w:rsidRPr="00ED43C2">
              <w:rPr>
                <w:rFonts w:ascii="Arial" w:hAnsi="Arial" w:cs="Arial"/>
              </w:rPr>
              <w:t xml:space="preserve"> marks)</w:t>
            </w:r>
          </w:p>
        </w:tc>
      </w:tr>
      <w:tr w:rsidR="00ED43C2" w:rsidRPr="00ED43C2" w14:paraId="5B9F9012" w14:textId="77777777" w:rsidTr="00C23D1E">
        <w:tc>
          <w:tcPr>
            <w:tcW w:w="562" w:type="dxa"/>
          </w:tcPr>
          <w:p w14:paraId="1C5DACEB" w14:textId="6EC6D2BF" w:rsidR="00C23D1E" w:rsidRPr="00ED43C2" w:rsidRDefault="00C23D1E" w:rsidP="00ED43C2">
            <w:pPr>
              <w:rPr>
                <w:rFonts w:ascii="Arial" w:hAnsi="Arial" w:cs="Arial"/>
              </w:rPr>
            </w:pPr>
            <w:r w:rsidRPr="00ED43C2">
              <w:rPr>
                <w:rFonts w:ascii="Arial" w:hAnsi="Arial" w:cs="Arial"/>
              </w:rPr>
              <w:t>(b)</w:t>
            </w:r>
          </w:p>
        </w:tc>
        <w:tc>
          <w:tcPr>
            <w:tcW w:w="8931" w:type="dxa"/>
          </w:tcPr>
          <w:p w14:paraId="3215372E" w14:textId="77777777" w:rsidR="000C3633" w:rsidRPr="000C3633" w:rsidRDefault="000C3633" w:rsidP="000C3633">
            <w:pPr>
              <w:rPr>
                <w:rFonts w:ascii="Arial" w:hAnsi="Arial" w:cs="Arial"/>
              </w:rPr>
            </w:pPr>
            <w:r w:rsidRPr="000C3633">
              <w:rPr>
                <w:rFonts w:ascii="Arial" w:hAnsi="Arial" w:cs="Arial"/>
              </w:rPr>
              <w:t>void List::rotate(int num)</w:t>
            </w:r>
          </w:p>
          <w:p w14:paraId="72F2BE45" w14:textId="77777777" w:rsidR="000C3633" w:rsidRPr="000C3633" w:rsidRDefault="000C3633" w:rsidP="000C3633">
            <w:pPr>
              <w:rPr>
                <w:rFonts w:ascii="Arial" w:hAnsi="Arial" w:cs="Arial"/>
              </w:rPr>
            </w:pPr>
            <w:r w:rsidRPr="000C3633">
              <w:rPr>
                <w:rFonts w:ascii="Arial" w:hAnsi="Arial" w:cs="Arial"/>
              </w:rPr>
              <w:t>{</w:t>
            </w:r>
          </w:p>
          <w:p w14:paraId="657A3FBF" w14:textId="77777777" w:rsidR="000C3633" w:rsidRPr="000C3633" w:rsidRDefault="000C3633" w:rsidP="000C3633">
            <w:pPr>
              <w:rPr>
                <w:rFonts w:ascii="Arial" w:hAnsi="Arial" w:cs="Arial"/>
              </w:rPr>
            </w:pPr>
            <w:r w:rsidRPr="000C3633">
              <w:rPr>
                <w:rFonts w:ascii="Arial" w:hAnsi="Arial" w:cs="Arial"/>
              </w:rPr>
              <w:tab/>
              <w:t>if (size != 0 &amp;&amp; num &gt; 0) {</w:t>
            </w:r>
          </w:p>
          <w:p w14:paraId="1DEC64C5" w14:textId="77777777"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t>for (int i = 0; i &lt; num; i++) {</w:t>
            </w:r>
          </w:p>
          <w:p w14:paraId="10E2A001" w14:textId="17A028A2"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r>
            <w:r w:rsidRPr="000C3633">
              <w:rPr>
                <w:rFonts w:ascii="Arial" w:hAnsi="Arial" w:cs="Arial"/>
              </w:rPr>
              <w:tab/>
              <w:t>items[size</w:t>
            </w:r>
            <w:ins w:id="13" w:author="Pamela LOY-SIOW (NP)" w:date="2021-01-14T17:22:00Z">
              <w:r w:rsidR="00325FD5">
                <w:rPr>
                  <w:rFonts w:ascii="Arial" w:hAnsi="Arial" w:cs="Arial"/>
                </w:rPr>
                <w:t>-1</w:t>
              </w:r>
            </w:ins>
            <w:r w:rsidRPr="000C3633">
              <w:rPr>
                <w:rFonts w:ascii="Arial" w:hAnsi="Arial" w:cs="Arial"/>
              </w:rPr>
              <w:t>] = items[0];</w:t>
            </w:r>
          </w:p>
          <w:p w14:paraId="6120EFF2" w14:textId="06CF2106"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r>
            <w:r w:rsidRPr="000C3633">
              <w:rPr>
                <w:rFonts w:ascii="Arial" w:hAnsi="Arial" w:cs="Arial"/>
              </w:rPr>
              <w:tab/>
              <w:t>for (int k = 0; k &lt; size</w:t>
            </w:r>
            <w:ins w:id="14" w:author="Pamela LOY-SIOW (NP)" w:date="2021-01-14T17:22:00Z">
              <w:r w:rsidR="00325FD5">
                <w:rPr>
                  <w:rFonts w:ascii="Arial" w:hAnsi="Arial" w:cs="Arial"/>
                </w:rPr>
                <w:t>-1</w:t>
              </w:r>
            </w:ins>
            <w:r w:rsidRPr="000C3633">
              <w:rPr>
                <w:rFonts w:ascii="Arial" w:hAnsi="Arial" w:cs="Arial"/>
              </w:rPr>
              <w:t>; k++) {</w:t>
            </w:r>
          </w:p>
          <w:p w14:paraId="47A20FD9" w14:textId="77777777"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r>
            <w:r w:rsidRPr="000C3633">
              <w:rPr>
                <w:rFonts w:ascii="Arial" w:hAnsi="Arial" w:cs="Arial"/>
              </w:rPr>
              <w:tab/>
            </w:r>
            <w:r w:rsidRPr="000C3633">
              <w:rPr>
                <w:rFonts w:ascii="Arial" w:hAnsi="Arial" w:cs="Arial"/>
              </w:rPr>
              <w:tab/>
              <w:t>items[k] = items[k + 1];</w:t>
            </w:r>
          </w:p>
          <w:p w14:paraId="2F46D81E" w14:textId="77777777"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r>
            <w:r w:rsidRPr="000C3633">
              <w:rPr>
                <w:rFonts w:ascii="Arial" w:hAnsi="Arial" w:cs="Arial"/>
              </w:rPr>
              <w:tab/>
              <w:t>}</w:t>
            </w:r>
          </w:p>
          <w:p w14:paraId="4BDDBA09" w14:textId="77777777"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r>
            <w:r w:rsidRPr="000C3633">
              <w:rPr>
                <w:rFonts w:ascii="Arial" w:hAnsi="Arial" w:cs="Arial"/>
              </w:rPr>
              <w:tab/>
              <w:t>items[size] = NULL;</w:t>
            </w:r>
          </w:p>
          <w:p w14:paraId="1436BB85" w14:textId="77777777" w:rsidR="000C3633" w:rsidRPr="000C3633" w:rsidRDefault="000C3633" w:rsidP="000C3633">
            <w:pPr>
              <w:rPr>
                <w:rFonts w:ascii="Arial" w:hAnsi="Arial" w:cs="Arial"/>
              </w:rPr>
            </w:pPr>
            <w:r w:rsidRPr="000C3633">
              <w:rPr>
                <w:rFonts w:ascii="Arial" w:hAnsi="Arial" w:cs="Arial"/>
              </w:rPr>
              <w:lastRenderedPageBreak/>
              <w:tab/>
            </w:r>
            <w:r w:rsidRPr="000C3633">
              <w:rPr>
                <w:rFonts w:ascii="Arial" w:hAnsi="Arial" w:cs="Arial"/>
              </w:rPr>
              <w:tab/>
              <w:t>}</w:t>
            </w:r>
          </w:p>
          <w:p w14:paraId="12C4A567" w14:textId="77777777" w:rsidR="000C3633" w:rsidRPr="000C3633" w:rsidRDefault="000C3633" w:rsidP="000C3633">
            <w:pPr>
              <w:rPr>
                <w:rFonts w:ascii="Arial" w:hAnsi="Arial" w:cs="Arial"/>
              </w:rPr>
            </w:pPr>
            <w:r w:rsidRPr="000C3633">
              <w:rPr>
                <w:rFonts w:ascii="Arial" w:hAnsi="Arial" w:cs="Arial"/>
              </w:rPr>
              <w:tab/>
              <w:t>}</w:t>
            </w:r>
          </w:p>
          <w:p w14:paraId="1D0A09DB" w14:textId="77777777" w:rsidR="000C3633" w:rsidRPr="000C3633" w:rsidRDefault="000C3633" w:rsidP="000C3633">
            <w:pPr>
              <w:rPr>
                <w:rFonts w:ascii="Arial" w:hAnsi="Arial" w:cs="Arial"/>
              </w:rPr>
            </w:pPr>
          </w:p>
          <w:p w14:paraId="058DC216" w14:textId="37FE2FC6" w:rsidR="00ED43C2" w:rsidRPr="00ED43C2" w:rsidRDefault="000C3633" w:rsidP="00ED43C2">
            <w:pPr>
              <w:rPr>
                <w:rFonts w:ascii="Arial" w:hAnsi="Arial" w:cs="Arial"/>
              </w:rPr>
            </w:pPr>
            <w:r w:rsidRPr="000C3633">
              <w:rPr>
                <w:rFonts w:ascii="Arial" w:hAnsi="Arial" w:cs="Arial"/>
              </w:rPr>
              <w:t>}</w:t>
            </w:r>
            <w:ins w:id="15" w:author="Pamela LOY-SIOW (NP)" w:date="2021-01-14T17:23:00Z">
              <w:r w:rsidR="00325FD5">
                <w:rPr>
                  <w:rFonts w:ascii="Arial" w:hAnsi="Arial" w:cs="Arial"/>
                </w:rPr>
                <w:sym w:font="Wingdings 2" w:char="F050"/>
              </w:r>
            </w:ins>
          </w:p>
          <w:p w14:paraId="50BF72AF" w14:textId="776F57F1" w:rsidR="00ED43C2" w:rsidRPr="00ED43C2" w:rsidRDefault="00ED43C2" w:rsidP="00ED43C2">
            <w:pPr>
              <w:rPr>
                <w:rFonts w:ascii="Arial" w:hAnsi="Arial" w:cs="Arial"/>
              </w:rPr>
            </w:pPr>
          </w:p>
        </w:tc>
      </w:tr>
      <w:tr w:rsidR="00ED43C2" w:rsidRPr="00ED43C2" w14:paraId="45DD8129" w14:textId="77777777" w:rsidTr="00C23D1E">
        <w:tc>
          <w:tcPr>
            <w:tcW w:w="562" w:type="dxa"/>
          </w:tcPr>
          <w:p w14:paraId="1366DCFB" w14:textId="77777777" w:rsidR="00C23D1E" w:rsidRPr="00ED43C2" w:rsidRDefault="00C23D1E" w:rsidP="00ED43C2">
            <w:pPr>
              <w:rPr>
                <w:rFonts w:ascii="Arial" w:hAnsi="Arial" w:cs="Arial"/>
              </w:rPr>
            </w:pPr>
          </w:p>
        </w:tc>
        <w:tc>
          <w:tcPr>
            <w:tcW w:w="8931" w:type="dxa"/>
          </w:tcPr>
          <w:p w14:paraId="6C3845E0" w14:textId="2799D072" w:rsidR="00C23D1E" w:rsidRPr="00ED43C2" w:rsidRDefault="00C23D1E" w:rsidP="00ED43C2">
            <w:pPr>
              <w:jc w:val="right"/>
              <w:rPr>
                <w:rFonts w:ascii="Arial" w:hAnsi="Arial" w:cs="Arial"/>
              </w:rPr>
            </w:pPr>
            <w:r w:rsidRPr="00ED43C2">
              <w:rPr>
                <w:rFonts w:ascii="Arial" w:hAnsi="Arial" w:cs="Arial"/>
              </w:rPr>
              <w:t>(</w:t>
            </w:r>
            <w:r w:rsidR="001123D2" w:rsidRPr="00ED43C2">
              <w:rPr>
                <w:rFonts w:ascii="Arial" w:hAnsi="Arial" w:cs="Arial"/>
              </w:rPr>
              <w:t>20</w:t>
            </w:r>
            <w:r w:rsidRPr="00ED43C2">
              <w:rPr>
                <w:rFonts w:ascii="Arial" w:hAnsi="Arial" w:cs="Arial"/>
              </w:rPr>
              <w:t xml:space="preserve"> marks)</w:t>
            </w:r>
          </w:p>
        </w:tc>
      </w:tr>
      <w:tr w:rsidR="00ED43C2" w:rsidRPr="00ED43C2" w14:paraId="4EC4F59E" w14:textId="77777777" w:rsidTr="00C23D1E">
        <w:tc>
          <w:tcPr>
            <w:tcW w:w="562" w:type="dxa"/>
          </w:tcPr>
          <w:p w14:paraId="3326D02B" w14:textId="46FE4AE3" w:rsidR="001123D2" w:rsidRPr="00ED43C2" w:rsidRDefault="001123D2" w:rsidP="00ED43C2">
            <w:pPr>
              <w:rPr>
                <w:rFonts w:ascii="Arial" w:hAnsi="Arial" w:cs="Arial"/>
              </w:rPr>
            </w:pPr>
            <w:r w:rsidRPr="00ED43C2">
              <w:rPr>
                <w:rFonts w:ascii="Arial" w:hAnsi="Arial" w:cs="Arial"/>
              </w:rPr>
              <w:t>(c)</w:t>
            </w:r>
          </w:p>
        </w:tc>
        <w:tc>
          <w:tcPr>
            <w:tcW w:w="8931" w:type="dxa"/>
          </w:tcPr>
          <w:p w14:paraId="001F3A10" w14:textId="411097F6" w:rsidR="00FE274F" w:rsidRDefault="00C45408" w:rsidP="00ED43C2">
            <w:pPr>
              <w:rPr>
                <w:ins w:id="16" w:author="Pamela LOY-SIOW (NP)" w:date="2021-01-14T17:23:00Z"/>
                <w:rFonts w:ascii="Arial" w:hAnsi="Arial" w:cs="Arial"/>
              </w:rPr>
            </w:pPr>
            <w:r>
              <w:rPr>
                <w:rFonts w:ascii="Arial" w:hAnsi="Arial" w:cs="Arial"/>
              </w:rPr>
              <w:t>Pointer based will take longer to run as it need to loop the whole firstnode to look for the second node and the last node, than it can start rotating but for array base, we can just set the value at the first list to the last list using items[size] which will the last list slot. Than we just need to loop to move the list Infront by 1 slot.</w:t>
            </w:r>
            <w:ins w:id="17" w:author="Pamela LOY-SIOW (NP)" w:date="2021-01-14T17:23:00Z">
              <w:r w:rsidR="00325FD5">
                <w:rPr>
                  <w:rFonts w:ascii="Arial" w:hAnsi="Arial" w:cs="Arial"/>
                </w:rPr>
                <w:sym w:font="Wingdings 2" w:char="F04F"/>
              </w:r>
            </w:ins>
          </w:p>
          <w:p w14:paraId="34A2A04B" w14:textId="24BAF3C4" w:rsidR="00325FD5" w:rsidRPr="00ED43C2" w:rsidRDefault="00325FD5" w:rsidP="00ED43C2">
            <w:pPr>
              <w:rPr>
                <w:rFonts w:ascii="Arial" w:hAnsi="Arial" w:cs="Arial"/>
              </w:rPr>
            </w:pPr>
            <w:ins w:id="18" w:author="Pamela LOY-SIOW (NP)" w:date="2021-01-14T17:23:00Z">
              <w:r>
                <w:rPr>
                  <w:rFonts w:ascii="Arial" w:hAnsi="Arial" w:cs="Arial"/>
                </w:rPr>
                <w:t>They have the same time complexity.</w:t>
              </w:r>
            </w:ins>
          </w:p>
          <w:p w14:paraId="11D7B21B" w14:textId="77777777" w:rsidR="00CF0CFE" w:rsidRPr="00ED43C2" w:rsidRDefault="00CF0CFE" w:rsidP="00ED43C2">
            <w:pPr>
              <w:rPr>
                <w:rFonts w:ascii="Arial" w:hAnsi="Arial" w:cs="Arial"/>
              </w:rPr>
            </w:pPr>
          </w:p>
          <w:p w14:paraId="35F79B61" w14:textId="77777777" w:rsidR="00CF0CFE" w:rsidRPr="00ED43C2" w:rsidRDefault="00CF0CFE" w:rsidP="00ED43C2">
            <w:pPr>
              <w:rPr>
                <w:rFonts w:ascii="Arial" w:hAnsi="Arial" w:cs="Arial"/>
              </w:rPr>
            </w:pPr>
          </w:p>
          <w:p w14:paraId="57192211" w14:textId="77777777" w:rsidR="00CF0CFE" w:rsidRPr="00ED43C2" w:rsidRDefault="00CF0CFE" w:rsidP="00ED43C2">
            <w:pPr>
              <w:rPr>
                <w:rFonts w:ascii="Arial" w:hAnsi="Arial" w:cs="Arial"/>
              </w:rPr>
            </w:pPr>
          </w:p>
          <w:p w14:paraId="4A5F53D4" w14:textId="77777777" w:rsidR="00CF0CFE" w:rsidRPr="00ED43C2" w:rsidRDefault="00CF0CFE" w:rsidP="00ED43C2">
            <w:pPr>
              <w:rPr>
                <w:rFonts w:ascii="Arial" w:hAnsi="Arial" w:cs="Arial"/>
              </w:rPr>
            </w:pPr>
          </w:p>
          <w:p w14:paraId="0199122C" w14:textId="77777777" w:rsidR="00CF0CFE" w:rsidRPr="00ED43C2" w:rsidRDefault="00CF0CFE" w:rsidP="00ED43C2">
            <w:pPr>
              <w:rPr>
                <w:rFonts w:ascii="Arial" w:hAnsi="Arial" w:cs="Arial"/>
              </w:rPr>
            </w:pPr>
          </w:p>
          <w:p w14:paraId="4C98FCC4" w14:textId="77777777" w:rsidR="00CF0CFE" w:rsidRPr="00ED43C2" w:rsidRDefault="00CF0CFE" w:rsidP="00ED43C2">
            <w:pPr>
              <w:rPr>
                <w:rFonts w:ascii="Arial" w:hAnsi="Arial" w:cs="Arial"/>
              </w:rPr>
            </w:pPr>
          </w:p>
          <w:p w14:paraId="672324D3" w14:textId="77777777" w:rsidR="00CF0CFE" w:rsidRPr="00ED43C2" w:rsidRDefault="00CF0CFE" w:rsidP="00ED43C2">
            <w:pPr>
              <w:rPr>
                <w:rFonts w:ascii="Arial" w:hAnsi="Arial" w:cs="Arial"/>
              </w:rPr>
            </w:pPr>
          </w:p>
          <w:p w14:paraId="730CD7F0" w14:textId="6A5F5A96" w:rsidR="00CF0CFE" w:rsidRPr="00ED43C2" w:rsidRDefault="00CF0CFE" w:rsidP="00ED43C2">
            <w:pPr>
              <w:rPr>
                <w:rFonts w:ascii="Arial" w:hAnsi="Arial" w:cs="Arial"/>
              </w:rPr>
            </w:pPr>
          </w:p>
        </w:tc>
      </w:tr>
      <w:tr w:rsidR="001C1B08" w:rsidRPr="00ED43C2" w14:paraId="4A300F03" w14:textId="77777777" w:rsidTr="00C23D1E">
        <w:tc>
          <w:tcPr>
            <w:tcW w:w="562" w:type="dxa"/>
          </w:tcPr>
          <w:p w14:paraId="2B543CC8" w14:textId="77777777" w:rsidR="001C1B08" w:rsidRPr="00ED43C2" w:rsidRDefault="001C1B08" w:rsidP="00ED43C2">
            <w:pPr>
              <w:rPr>
                <w:rFonts w:ascii="Arial" w:hAnsi="Arial" w:cs="Arial"/>
              </w:rPr>
            </w:pPr>
          </w:p>
        </w:tc>
        <w:tc>
          <w:tcPr>
            <w:tcW w:w="8931" w:type="dxa"/>
          </w:tcPr>
          <w:p w14:paraId="59AC8325" w14:textId="5D80474E" w:rsidR="001C1B08" w:rsidRPr="00ED43C2" w:rsidRDefault="001C1B08" w:rsidP="00ED43C2">
            <w:pPr>
              <w:jc w:val="right"/>
              <w:rPr>
                <w:rFonts w:ascii="Arial" w:hAnsi="Arial" w:cs="Arial"/>
              </w:rPr>
            </w:pPr>
            <w:r w:rsidRPr="00ED43C2">
              <w:rPr>
                <w:rFonts w:ascii="Arial" w:hAnsi="Arial" w:cs="Arial"/>
              </w:rPr>
              <w:t>(10 marks)</w:t>
            </w:r>
          </w:p>
        </w:tc>
      </w:tr>
    </w:tbl>
    <w:p w14:paraId="2C85994A" w14:textId="7EED58A4" w:rsidR="00724F1C" w:rsidRPr="00ED43C2" w:rsidRDefault="00724F1C" w:rsidP="00ED43C2">
      <w:pPr>
        <w:rPr>
          <w:rFonts w:ascii="Arial" w:hAnsi="Arial" w:cs="Arial"/>
        </w:rPr>
      </w:pPr>
    </w:p>
    <w:p w14:paraId="726E91D9" w14:textId="344AB4C4" w:rsidR="00C23D1E" w:rsidRPr="00ED43C2" w:rsidRDefault="00C23D1E" w:rsidP="00ED43C2">
      <w:pPr>
        <w:rPr>
          <w:rFonts w:ascii="Arial" w:hAnsi="Arial" w:cs="Arial"/>
        </w:rPr>
      </w:pPr>
    </w:p>
    <w:p w14:paraId="1E40FD24" w14:textId="77777777" w:rsidR="00C23D1E" w:rsidRPr="00ED43C2" w:rsidRDefault="00C23D1E" w:rsidP="00ED43C2">
      <w:pPr>
        <w:rPr>
          <w:rFonts w:ascii="Arial" w:hAnsi="Arial" w:cs="Arial"/>
          <w:lang w:val="en-US"/>
        </w:rPr>
      </w:pPr>
      <w:r w:rsidRPr="00ED43C2">
        <w:rPr>
          <w:rFonts w:ascii="Arial" w:hAnsi="Arial" w:cs="Arial"/>
          <w:lang w:val="en-US"/>
        </w:rPr>
        <w:br w:type="page"/>
      </w:r>
    </w:p>
    <w:p w14:paraId="6A94B6B8" w14:textId="70541CDC" w:rsidR="00C23D1E" w:rsidRPr="00ED43C2" w:rsidRDefault="00C23D1E" w:rsidP="00ED43C2">
      <w:pPr>
        <w:rPr>
          <w:rFonts w:ascii="Arial" w:hAnsi="Arial" w:cs="Arial"/>
          <w:lang w:val="en-US"/>
        </w:rPr>
      </w:pPr>
      <w:r w:rsidRPr="00ED43C2">
        <w:rPr>
          <w:rFonts w:ascii="Arial" w:hAnsi="Arial" w:cs="Arial"/>
          <w:lang w:val="en-US"/>
        </w:rPr>
        <w:lastRenderedPageBreak/>
        <w:t>Question 2 – Solution (</w:t>
      </w:r>
      <w:r w:rsidR="00970C11" w:rsidRPr="00ED43C2">
        <w:rPr>
          <w:rFonts w:ascii="Arial" w:hAnsi="Arial" w:cs="Arial"/>
          <w:lang w:val="en-US"/>
        </w:rPr>
        <w:t>25</w:t>
      </w:r>
      <w:r w:rsidRPr="00ED43C2">
        <w:rPr>
          <w:rFonts w:ascii="Arial" w:hAnsi="Arial" w:cs="Arial"/>
          <w:lang w:val="en-US"/>
        </w:rPr>
        <w:t xml:space="preserve"> marks)</w:t>
      </w:r>
    </w:p>
    <w:p w14:paraId="6632AECC" w14:textId="77777777" w:rsidR="00C23D1E" w:rsidRPr="00ED43C2" w:rsidRDefault="00C23D1E" w:rsidP="00ED43C2">
      <w:pPr>
        <w:rPr>
          <w:rFonts w:ascii="Arial" w:hAnsi="Arial" w:cs="Arial"/>
          <w:lang w:val="en-US"/>
        </w:rPr>
      </w:pPr>
    </w:p>
    <w:tbl>
      <w:tblPr>
        <w:tblStyle w:val="TableGrid"/>
        <w:tblW w:w="9493" w:type="dxa"/>
        <w:tblLook w:val="04A0" w:firstRow="1" w:lastRow="0" w:firstColumn="1" w:lastColumn="0" w:noHBand="0" w:noVBand="1"/>
      </w:tblPr>
      <w:tblGrid>
        <w:gridCol w:w="562"/>
        <w:gridCol w:w="8931"/>
      </w:tblGrid>
      <w:tr w:rsidR="00ED43C2" w:rsidRPr="00ED43C2" w14:paraId="7A7E4F59" w14:textId="77777777" w:rsidTr="007D741E">
        <w:tc>
          <w:tcPr>
            <w:tcW w:w="562" w:type="dxa"/>
          </w:tcPr>
          <w:p w14:paraId="4168AEE9" w14:textId="77777777" w:rsidR="00C23D1E" w:rsidRPr="00ED43C2" w:rsidRDefault="00C23D1E" w:rsidP="00ED43C2">
            <w:pPr>
              <w:rPr>
                <w:rFonts w:ascii="Arial" w:hAnsi="Arial" w:cs="Arial"/>
              </w:rPr>
            </w:pPr>
            <w:r w:rsidRPr="00ED43C2">
              <w:rPr>
                <w:rFonts w:ascii="Arial" w:hAnsi="Arial" w:cs="Arial"/>
              </w:rPr>
              <w:t>(a)</w:t>
            </w:r>
          </w:p>
        </w:tc>
        <w:tc>
          <w:tcPr>
            <w:tcW w:w="8931" w:type="dxa"/>
          </w:tcPr>
          <w:tbl>
            <w:tblPr>
              <w:tblStyle w:val="TableGrid"/>
              <w:tblW w:w="0" w:type="auto"/>
              <w:tblLook w:val="04A0" w:firstRow="1" w:lastRow="0" w:firstColumn="1" w:lastColumn="0" w:noHBand="0" w:noVBand="1"/>
            </w:tblPr>
            <w:tblGrid>
              <w:gridCol w:w="4352"/>
              <w:gridCol w:w="4353"/>
            </w:tblGrid>
            <w:tr w:rsidR="00457D7D" w14:paraId="11632425" w14:textId="77777777" w:rsidTr="00457D7D">
              <w:tc>
                <w:tcPr>
                  <w:tcW w:w="4352" w:type="dxa"/>
                </w:tcPr>
                <w:p w14:paraId="4E5BFD70" w14:textId="7DC00711" w:rsidR="00457D7D" w:rsidRDefault="00457D7D" w:rsidP="00ED43C2">
                  <w:pPr>
                    <w:rPr>
                      <w:rFonts w:ascii="Arial" w:hAnsi="Arial" w:cs="Arial"/>
                    </w:rPr>
                  </w:pPr>
                  <w:r>
                    <w:rPr>
                      <w:rFonts w:ascii="Arial" w:hAnsi="Arial" w:cs="Arial"/>
                    </w:rPr>
                    <w:t>Front</w:t>
                  </w:r>
                </w:p>
              </w:tc>
              <w:tc>
                <w:tcPr>
                  <w:tcW w:w="4353" w:type="dxa"/>
                </w:tcPr>
                <w:p w14:paraId="3A16A275" w14:textId="65000964" w:rsidR="00457D7D" w:rsidRDefault="00457D7D" w:rsidP="00ED43C2">
                  <w:pPr>
                    <w:rPr>
                      <w:rFonts w:ascii="Arial" w:hAnsi="Arial" w:cs="Arial"/>
                    </w:rPr>
                  </w:pPr>
                  <w:r>
                    <w:rPr>
                      <w:rFonts w:ascii="Arial" w:hAnsi="Arial" w:cs="Arial"/>
                    </w:rPr>
                    <w:t>Back</w:t>
                  </w:r>
                </w:p>
              </w:tc>
            </w:tr>
            <w:tr w:rsidR="00457D7D" w14:paraId="6780F7D3" w14:textId="77777777" w:rsidTr="00457D7D">
              <w:tc>
                <w:tcPr>
                  <w:tcW w:w="4352" w:type="dxa"/>
                </w:tcPr>
                <w:p w14:paraId="236E576A" w14:textId="77777777" w:rsidR="00457D7D" w:rsidRDefault="00457D7D" w:rsidP="00ED43C2">
                  <w:pPr>
                    <w:rPr>
                      <w:rFonts w:ascii="Arial" w:hAnsi="Arial" w:cs="Arial"/>
                    </w:rPr>
                  </w:pPr>
                </w:p>
              </w:tc>
              <w:tc>
                <w:tcPr>
                  <w:tcW w:w="4353" w:type="dxa"/>
                </w:tcPr>
                <w:p w14:paraId="5B1C4B48" w14:textId="77777777" w:rsidR="00457D7D" w:rsidRDefault="00457D7D" w:rsidP="00ED43C2">
                  <w:pPr>
                    <w:rPr>
                      <w:rFonts w:ascii="Arial" w:hAnsi="Arial" w:cs="Arial"/>
                    </w:rPr>
                  </w:pPr>
                </w:p>
              </w:tc>
            </w:tr>
          </w:tbl>
          <w:p w14:paraId="230D437C" w14:textId="48760BB5" w:rsidR="00CF0CFE" w:rsidRPr="00ED43C2" w:rsidRDefault="00457D7D" w:rsidP="00ED43C2">
            <w:pPr>
              <w:rPr>
                <w:rFonts w:ascii="Arial" w:hAnsi="Arial" w:cs="Arial"/>
              </w:rPr>
            </w:pPr>
            <w:r>
              <w:rPr>
                <w:rFonts w:ascii="Arial" w:hAnsi="Arial" w:cs="Arial"/>
                <w:noProof/>
                <w:lang w:val="en-US" w:eastAsia="zh-CN"/>
              </w:rPr>
              <mc:AlternateContent>
                <mc:Choice Requires="wps">
                  <w:drawing>
                    <wp:anchor distT="0" distB="0" distL="114300" distR="114300" simplePos="0" relativeHeight="251662336" behindDoc="0" locked="0" layoutInCell="1" allowOverlap="1" wp14:anchorId="73ABE88E" wp14:editId="47F4CBBF">
                      <wp:simplePos x="0" y="0"/>
                      <wp:positionH relativeFrom="column">
                        <wp:posOffset>447675</wp:posOffset>
                      </wp:positionH>
                      <wp:positionV relativeFrom="paragraph">
                        <wp:posOffset>35560</wp:posOffset>
                      </wp:positionV>
                      <wp:extent cx="2407920" cy="91440"/>
                      <wp:effectExtent l="38100" t="0" r="11430" b="99060"/>
                      <wp:wrapNone/>
                      <wp:docPr id="5" name="Straight Arrow Connector 5"/>
                      <wp:cNvGraphicFramePr/>
                      <a:graphic xmlns:a="http://schemas.openxmlformats.org/drawingml/2006/main">
                        <a:graphicData uri="http://schemas.microsoft.com/office/word/2010/wordprocessingShape">
                          <wps:wsp>
                            <wps:cNvCnPr/>
                            <wps:spPr>
                              <a:xfrm flipH="1">
                                <a:off x="0" y="0"/>
                                <a:ext cx="2407920" cy="91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460480" id="_x0000_t32" coordsize="21600,21600" o:spt="32" o:oned="t" path="m,l21600,21600e" filled="f">
                      <v:path arrowok="t" fillok="f" o:connecttype="none"/>
                      <o:lock v:ext="edit" shapetype="t"/>
                    </v:shapetype>
                    <v:shape id="Straight Arrow Connector 5" o:spid="_x0000_s1026" type="#_x0000_t32" style="position:absolute;margin-left:35.25pt;margin-top:2.8pt;width:189.6pt;height:7.2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" strokecolor="#5b9bd5 [3204]" strokeweight=".5pt">
                      <v:stroke endarrow="block" joinstyle="miter"/>
                    </v:shape>
                  </w:pict>
                </mc:Fallback>
              </mc:AlternateContent>
            </w:r>
            <w:r>
              <w:rPr>
                <w:rFonts w:ascii="Arial" w:hAnsi="Arial" w:cs="Arial"/>
                <w:noProof/>
                <w:lang w:val="en-US" w:eastAsia="zh-CN"/>
              </w:rPr>
              <mc:AlternateContent>
                <mc:Choice Requires="wps">
                  <w:drawing>
                    <wp:anchor distT="0" distB="0" distL="114300" distR="114300" simplePos="0" relativeHeight="251661312" behindDoc="0" locked="0" layoutInCell="1" allowOverlap="1" wp14:anchorId="5B3380C0" wp14:editId="64F1B46C">
                      <wp:simplePos x="0" y="0"/>
                      <wp:positionH relativeFrom="column">
                        <wp:posOffset>173355</wp:posOffset>
                      </wp:positionH>
                      <wp:positionV relativeFrom="paragraph">
                        <wp:posOffset>-2540</wp:posOffset>
                      </wp:positionV>
                      <wp:extent cx="99060" cy="160020"/>
                      <wp:effectExtent l="0" t="0" r="72390" b="49530"/>
                      <wp:wrapNone/>
                      <wp:docPr id="4" name="Straight Arrow Connector 4"/>
                      <wp:cNvGraphicFramePr/>
                      <a:graphic xmlns:a="http://schemas.openxmlformats.org/drawingml/2006/main">
                        <a:graphicData uri="http://schemas.microsoft.com/office/word/2010/wordprocessingShape">
                          <wps:wsp>
                            <wps:cNvCnPr/>
                            <wps:spPr>
                              <a:xfrm>
                                <a:off x="0" y="0"/>
                                <a:ext cx="9906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B02F0E" id="Straight Arrow Connector 4" o:spid="_x0000_s1026" type="#_x0000_t32" style="position:absolute;margin-left:13.65pt;margin-top:-.2pt;width:7.8pt;height:12.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" strokecolor="#5b9bd5 [3204]" strokeweight=".5pt">
                      <v:stroke endarrow="block" joinstyle="miter"/>
                    </v:shape>
                  </w:pict>
                </mc:Fallback>
              </mc:AlternateContent>
            </w:r>
            <w:r>
              <w:rPr>
                <w:rFonts w:ascii="Arial" w:hAnsi="Arial" w:cs="Arial"/>
              </w:rPr>
              <w:t xml:space="preserve"> </w:t>
            </w:r>
          </w:p>
          <w:tbl>
            <w:tblPr>
              <w:tblStyle w:val="TableGrid"/>
              <w:tblW w:w="0" w:type="auto"/>
              <w:tblLook w:val="04A0" w:firstRow="1" w:lastRow="0" w:firstColumn="1" w:lastColumn="0" w:noHBand="0" w:noVBand="1"/>
            </w:tblPr>
            <w:tblGrid>
              <w:gridCol w:w="996"/>
              <w:gridCol w:w="997"/>
            </w:tblGrid>
            <w:tr w:rsidR="00457D7D" w14:paraId="1BCA7BFB" w14:textId="77777777" w:rsidTr="00457D7D">
              <w:trPr>
                <w:trHeight w:val="539"/>
              </w:trPr>
              <w:tc>
                <w:tcPr>
                  <w:tcW w:w="996" w:type="dxa"/>
                </w:tcPr>
                <w:p w14:paraId="06B0FFE4" w14:textId="086184B5" w:rsidR="00457D7D" w:rsidRDefault="00457D7D" w:rsidP="00ED43C2">
                  <w:pPr>
                    <w:rPr>
                      <w:rFonts w:ascii="Arial" w:hAnsi="Arial" w:cs="Arial"/>
                    </w:rPr>
                  </w:pPr>
                  <w:r>
                    <w:rPr>
                      <w:rFonts w:ascii="Arial" w:hAnsi="Arial" w:cs="Arial"/>
                    </w:rPr>
                    <w:t>10</w:t>
                  </w:r>
                </w:p>
              </w:tc>
              <w:tc>
                <w:tcPr>
                  <w:tcW w:w="997" w:type="dxa"/>
                </w:tcPr>
                <w:p w14:paraId="4F557085" w14:textId="77777777" w:rsidR="00457D7D" w:rsidRDefault="00457D7D" w:rsidP="00ED43C2">
                  <w:pPr>
                    <w:rPr>
                      <w:rFonts w:ascii="Arial" w:hAnsi="Arial" w:cs="Arial"/>
                    </w:rPr>
                  </w:pPr>
                </w:p>
              </w:tc>
            </w:tr>
          </w:tbl>
          <w:p w14:paraId="17D387F4" w14:textId="77777777" w:rsidR="00CF0CFE" w:rsidRPr="00ED43C2" w:rsidRDefault="00CF0CFE" w:rsidP="00ED43C2">
            <w:pPr>
              <w:rPr>
                <w:rFonts w:ascii="Arial" w:hAnsi="Arial" w:cs="Arial"/>
              </w:rPr>
            </w:pPr>
          </w:p>
          <w:tbl>
            <w:tblPr>
              <w:tblStyle w:val="TableGrid"/>
              <w:tblW w:w="0" w:type="auto"/>
              <w:tblLook w:val="04A0" w:firstRow="1" w:lastRow="0" w:firstColumn="1" w:lastColumn="0" w:noHBand="0" w:noVBand="1"/>
            </w:tblPr>
            <w:tblGrid>
              <w:gridCol w:w="4352"/>
              <w:gridCol w:w="4353"/>
            </w:tblGrid>
            <w:tr w:rsidR="00457D7D" w14:paraId="41BAAD45" w14:textId="77777777" w:rsidTr="00732C73">
              <w:tc>
                <w:tcPr>
                  <w:tcW w:w="4352" w:type="dxa"/>
                </w:tcPr>
                <w:p w14:paraId="112B9B32" w14:textId="77777777" w:rsidR="00457D7D" w:rsidRDefault="00457D7D" w:rsidP="00457D7D">
                  <w:pPr>
                    <w:rPr>
                      <w:rFonts w:ascii="Arial" w:hAnsi="Arial" w:cs="Arial"/>
                    </w:rPr>
                  </w:pPr>
                  <w:r>
                    <w:rPr>
                      <w:rFonts w:ascii="Arial" w:hAnsi="Arial" w:cs="Arial"/>
                    </w:rPr>
                    <w:t>Front</w:t>
                  </w:r>
                </w:p>
              </w:tc>
              <w:tc>
                <w:tcPr>
                  <w:tcW w:w="4353" w:type="dxa"/>
                </w:tcPr>
                <w:p w14:paraId="50ED7BFE" w14:textId="77777777" w:rsidR="00457D7D" w:rsidRDefault="00457D7D" w:rsidP="00457D7D">
                  <w:pPr>
                    <w:rPr>
                      <w:rFonts w:ascii="Arial" w:hAnsi="Arial" w:cs="Arial"/>
                    </w:rPr>
                  </w:pPr>
                  <w:r>
                    <w:rPr>
                      <w:rFonts w:ascii="Arial" w:hAnsi="Arial" w:cs="Arial"/>
                    </w:rPr>
                    <w:t>Back</w:t>
                  </w:r>
                </w:p>
              </w:tc>
            </w:tr>
            <w:tr w:rsidR="00457D7D" w14:paraId="6C8827B5" w14:textId="77777777" w:rsidTr="00732C73">
              <w:tc>
                <w:tcPr>
                  <w:tcW w:w="4352" w:type="dxa"/>
                </w:tcPr>
                <w:p w14:paraId="3195FC6B" w14:textId="77777777" w:rsidR="00457D7D" w:rsidRDefault="00457D7D" w:rsidP="00457D7D">
                  <w:pPr>
                    <w:rPr>
                      <w:rFonts w:ascii="Arial" w:hAnsi="Arial" w:cs="Arial"/>
                    </w:rPr>
                  </w:pPr>
                </w:p>
              </w:tc>
              <w:tc>
                <w:tcPr>
                  <w:tcW w:w="4353" w:type="dxa"/>
                </w:tcPr>
                <w:p w14:paraId="6201723B" w14:textId="77777777" w:rsidR="00457D7D" w:rsidRDefault="00457D7D" w:rsidP="00457D7D">
                  <w:pPr>
                    <w:rPr>
                      <w:rFonts w:ascii="Arial" w:hAnsi="Arial" w:cs="Arial"/>
                    </w:rPr>
                  </w:pPr>
                </w:p>
              </w:tc>
            </w:tr>
          </w:tbl>
          <w:p w14:paraId="3E6848A2" w14:textId="58FA741D" w:rsidR="00457D7D" w:rsidRPr="00ED43C2" w:rsidRDefault="00457D7D" w:rsidP="00457D7D">
            <w:pPr>
              <w:rPr>
                <w:rFonts w:ascii="Arial" w:hAnsi="Arial" w:cs="Arial"/>
              </w:rPr>
            </w:pPr>
            <w:r>
              <w:rPr>
                <w:rFonts w:ascii="Arial" w:hAnsi="Arial" w:cs="Arial"/>
                <w:noProof/>
                <w:lang w:val="en-US" w:eastAsia="zh-CN"/>
              </w:rPr>
              <mc:AlternateContent>
                <mc:Choice Requires="wps">
                  <w:drawing>
                    <wp:anchor distT="0" distB="0" distL="114300" distR="114300" simplePos="0" relativeHeight="251667456" behindDoc="0" locked="0" layoutInCell="1" allowOverlap="1" wp14:anchorId="0D6481BB" wp14:editId="49245AD0">
                      <wp:simplePos x="0" y="0"/>
                      <wp:positionH relativeFrom="column">
                        <wp:posOffset>-1905</wp:posOffset>
                      </wp:positionH>
                      <wp:positionV relativeFrom="paragraph">
                        <wp:posOffset>4445</wp:posOffset>
                      </wp:positionV>
                      <wp:extent cx="228600" cy="129540"/>
                      <wp:effectExtent l="0" t="0" r="76200" b="60960"/>
                      <wp:wrapNone/>
                      <wp:docPr id="7" name="Straight Arrow Connector 7"/>
                      <wp:cNvGraphicFramePr/>
                      <a:graphic xmlns:a="http://schemas.openxmlformats.org/drawingml/2006/main">
                        <a:graphicData uri="http://schemas.microsoft.com/office/word/2010/wordprocessingShape">
                          <wps:wsp>
                            <wps:cNvCnPr/>
                            <wps:spPr>
                              <a:xfrm>
                                <a:off x="0" y="0"/>
                                <a:ext cx="228600" cy="129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E2836D" id="Straight Arrow Connector 7" o:spid="_x0000_s1026" type="#_x0000_t32" style="position:absolute;margin-left:-.15pt;margin-top:.35pt;width:18pt;height:1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" strokecolor="#5b9bd5 [3204]" strokeweight=".5pt">
                      <v:stroke endarrow="block" joinstyle="miter"/>
                    </v:shape>
                  </w:pict>
                </mc:Fallback>
              </mc:AlternateContent>
            </w:r>
            <w:r>
              <w:rPr>
                <w:rFonts w:ascii="Arial" w:hAnsi="Arial" w:cs="Arial"/>
                <w:noProof/>
                <w:lang w:val="en-US" w:eastAsia="zh-CN"/>
              </w:rPr>
              <mc:AlternateContent>
                <mc:Choice Requires="wps">
                  <w:drawing>
                    <wp:anchor distT="0" distB="0" distL="114300" distR="114300" simplePos="0" relativeHeight="251665408" behindDoc="0" locked="0" layoutInCell="1" allowOverlap="1" wp14:anchorId="0D47FF48" wp14:editId="6292C670">
                      <wp:simplePos x="0" y="0"/>
                      <wp:positionH relativeFrom="column">
                        <wp:posOffset>2268855</wp:posOffset>
                      </wp:positionH>
                      <wp:positionV relativeFrom="paragraph">
                        <wp:posOffset>34925</wp:posOffset>
                      </wp:positionV>
                      <wp:extent cx="586740" cy="99060"/>
                      <wp:effectExtent l="38100" t="0" r="22860" b="91440"/>
                      <wp:wrapNone/>
                      <wp:docPr id="6" name="Straight Arrow Connector 6"/>
                      <wp:cNvGraphicFramePr/>
                      <a:graphic xmlns:a="http://schemas.openxmlformats.org/drawingml/2006/main">
                        <a:graphicData uri="http://schemas.microsoft.com/office/word/2010/wordprocessingShape">
                          <wps:wsp>
                            <wps:cNvCnPr/>
                            <wps:spPr>
                              <a:xfrm flipH="1">
                                <a:off x="0" y="0"/>
                                <a:ext cx="586740" cy="99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ED119F" id="Straight Arrow Connector 6" o:spid="_x0000_s1026" type="#_x0000_t32" style="position:absolute;margin-left:178.65pt;margin-top:2.75pt;width:46.2pt;height:7.8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" strokecolor="#5b9bd5 [3204]" strokeweight=".5pt">
                      <v:stroke endarrow="block" joinstyle="miter"/>
                    </v:shape>
                  </w:pict>
                </mc:Fallback>
              </mc:AlternateContent>
            </w:r>
            <w:r>
              <w:rPr>
                <w:rFonts w:ascii="Arial" w:hAnsi="Arial" w:cs="Arial"/>
              </w:rPr>
              <w:t xml:space="preserve"> </w:t>
            </w:r>
          </w:p>
          <w:tbl>
            <w:tblPr>
              <w:tblStyle w:val="TableGrid"/>
              <w:tblW w:w="0" w:type="auto"/>
              <w:tblLook w:val="04A0" w:firstRow="1" w:lastRow="0" w:firstColumn="1" w:lastColumn="0" w:noHBand="0" w:noVBand="1"/>
            </w:tblPr>
            <w:tblGrid>
              <w:gridCol w:w="996"/>
              <w:gridCol w:w="997"/>
              <w:gridCol w:w="997"/>
              <w:gridCol w:w="997"/>
              <w:gridCol w:w="997"/>
            </w:tblGrid>
            <w:tr w:rsidR="00457D7D" w14:paraId="66776419" w14:textId="1885B291" w:rsidTr="00457D7D">
              <w:trPr>
                <w:trHeight w:val="539"/>
              </w:trPr>
              <w:tc>
                <w:tcPr>
                  <w:tcW w:w="996" w:type="dxa"/>
                </w:tcPr>
                <w:p w14:paraId="41B74EAF" w14:textId="77777777" w:rsidR="00457D7D" w:rsidRDefault="00457D7D" w:rsidP="00457D7D">
                  <w:pPr>
                    <w:rPr>
                      <w:rFonts w:ascii="Arial" w:hAnsi="Arial" w:cs="Arial"/>
                    </w:rPr>
                  </w:pPr>
                  <w:r>
                    <w:rPr>
                      <w:rFonts w:ascii="Arial" w:hAnsi="Arial" w:cs="Arial"/>
                    </w:rPr>
                    <w:t>10</w:t>
                  </w:r>
                </w:p>
              </w:tc>
              <w:tc>
                <w:tcPr>
                  <w:tcW w:w="997" w:type="dxa"/>
                </w:tcPr>
                <w:p w14:paraId="305275A1" w14:textId="77777777" w:rsidR="00457D7D" w:rsidRDefault="00457D7D" w:rsidP="00457D7D">
                  <w:pPr>
                    <w:rPr>
                      <w:rFonts w:ascii="Arial" w:hAnsi="Arial" w:cs="Arial"/>
                    </w:rPr>
                  </w:pPr>
                </w:p>
              </w:tc>
              <w:tc>
                <w:tcPr>
                  <w:tcW w:w="997" w:type="dxa"/>
                  <w:tcBorders>
                    <w:top w:val="nil"/>
                    <w:bottom w:val="nil"/>
                  </w:tcBorders>
                </w:tcPr>
                <w:p w14:paraId="1EB42497" w14:textId="4F7F61FE" w:rsidR="00457D7D" w:rsidRDefault="00457D7D" w:rsidP="00457D7D">
                  <w:pPr>
                    <w:rPr>
                      <w:rFonts w:ascii="Arial" w:hAnsi="Arial" w:cs="Arial"/>
                    </w:rPr>
                  </w:pPr>
                  <w:r>
                    <w:rPr>
                      <w:rFonts w:ascii="Arial" w:hAnsi="Arial" w:cs="Arial"/>
                      <w:noProof/>
                      <w:lang w:val="en-US" w:eastAsia="zh-CN"/>
                    </w:rPr>
                    <mc:AlternateContent>
                      <mc:Choice Requires="wps">
                        <w:drawing>
                          <wp:anchor distT="0" distB="0" distL="114300" distR="114300" simplePos="0" relativeHeight="251668480" behindDoc="0" locked="0" layoutInCell="1" allowOverlap="1" wp14:anchorId="64DF3040" wp14:editId="16068B65">
                            <wp:simplePos x="0" y="0"/>
                            <wp:positionH relativeFrom="column">
                              <wp:posOffset>-5715</wp:posOffset>
                            </wp:positionH>
                            <wp:positionV relativeFrom="paragraph">
                              <wp:posOffset>142875</wp:posOffset>
                            </wp:positionV>
                            <wp:extent cx="495300" cy="7620"/>
                            <wp:effectExtent l="0" t="57150" r="38100" b="87630"/>
                            <wp:wrapNone/>
                            <wp:docPr id="8" name="Straight Arrow Connector 8"/>
                            <wp:cNvGraphicFramePr/>
                            <a:graphic xmlns:a="http://schemas.openxmlformats.org/drawingml/2006/main">
                              <a:graphicData uri="http://schemas.microsoft.com/office/word/2010/wordprocessingShape">
                                <wps:wsp>
                                  <wps:cNvCnPr/>
                                  <wps:spPr>
                                    <a:xfrm>
                                      <a:off x="0" y="0"/>
                                      <a:ext cx="4953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40C121" id="Straight Arrow Connector 8" o:spid="_x0000_s1026" type="#_x0000_t32" style="position:absolute;margin-left:-.45pt;margin-top:11.25pt;width:39pt;height:.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" strokecolor="#5b9bd5 [3204]" strokeweight=".5pt">
                            <v:stroke endarrow="block" joinstyle="miter"/>
                          </v:shape>
                        </w:pict>
                      </mc:Fallback>
                    </mc:AlternateContent>
                  </w:r>
                </w:p>
              </w:tc>
              <w:tc>
                <w:tcPr>
                  <w:tcW w:w="997" w:type="dxa"/>
                </w:tcPr>
                <w:p w14:paraId="736D68AA" w14:textId="72883D30" w:rsidR="00457D7D" w:rsidRDefault="00457D7D" w:rsidP="00457D7D">
                  <w:pPr>
                    <w:rPr>
                      <w:rFonts w:ascii="Arial" w:hAnsi="Arial" w:cs="Arial"/>
                    </w:rPr>
                  </w:pPr>
                  <w:r>
                    <w:rPr>
                      <w:rFonts w:ascii="Arial" w:hAnsi="Arial" w:cs="Arial"/>
                    </w:rPr>
                    <w:t>4</w:t>
                  </w:r>
                </w:p>
              </w:tc>
              <w:tc>
                <w:tcPr>
                  <w:tcW w:w="997" w:type="dxa"/>
                </w:tcPr>
                <w:p w14:paraId="5C20118E" w14:textId="77777777" w:rsidR="00457D7D" w:rsidRDefault="00457D7D" w:rsidP="00457D7D">
                  <w:pPr>
                    <w:rPr>
                      <w:rFonts w:ascii="Arial" w:hAnsi="Arial" w:cs="Arial"/>
                    </w:rPr>
                  </w:pPr>
                </w:p>
              </w:tc>
            </w:tr>
          </w:tbl>
          <w:p w14:paraId="1ACCBBA7" w14:textId="66E4267A" w:rsidR="00CF0CFE" w:rsidRDefault="00FA0BF5" w:rsidP="00ED43C2">
            <w:pPr>
              <w:rPr>
                <w:rFonts w:ascii="Arial" w:hAnsi="Arial" w:cs="Arial"/>
              </w:rPr>
            </w:pPr>
            <w:r>
              <w:rPr>
                <w:rFonts w:ascii="Arial" w:hAnsi="Arial" w:cs="Arial"/>
                <w:noProof/>
                <w:lang w:val="en-US" w:eastAsia="zh-CN"/>
              </w:rPr>
              <mc:AlternateContent>
                <mc:Choice Requires="wps">
                  <w:drawing>
                    <wp:anchor distT="0" distB="0" distL="114300" distR="114300" simplePos="0" relativeHeight="251670528" behindDoc="0" locked="0" layoutInCell="1" allowOverlap="1" wp14:anchorId="5EB1FD03" wp14:editId="1C3E4956">
                      <wp:simplePos x="0" y="0"/>
                      <wp:positionH relativeFrom="column">
                        <wp:posOffset>2900680</wp:posOffset>
                      </wp:positionH>
                      <wp:positionV relativeFrom="paragraph">
                        <wp:posOffset>472440</wp:posOffset>
                      </wp:positionV>
                      <wp:extent cx="45719" cy="220980"/>
                      <wp:effectExtent l="57150" t="0" r="50165" b="64770"/>
                      <wp:wrapNone/>
                      <wp:docPr id="10" name="Straight Arrow Connector 10"/>
                      <wp:cNvGraphicFramePr/>
                      <a:graphic xmlns:a="http://schemas.openxmlformats.org/drawingml/2006/main">
                        <a:graphicData uri="http://schemas.microsoft.com/office/word/2010/wordprocessingShape">
                          <wps:wsp>
                            <wps:cNvCnPr/>
                            <wps:spPr>
                              <a:xfrm flipH="1">
                                <a:off x="0" y="0"/>
                                <a:ext cx="45719"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5FE881" id="Straight Arrow Connector 10" o:spid="_x0000_s1026" type="#_x0000_t32" style="position:absolute;margin-left:228.4pt;margin-top:37.2pt;width:3.6pt;height:17.4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" strokecolor="#5b9bd5 [3204]" strokeweight=".5pt">
                      <v:stroke endarrow="block" joinstyle="miter"/>
                    </v:shape>
                  </w:pict>
                </mc:Fallback>
              </mc:AlternateContent>
            </w:r>
          </w:p>
          <w:tbl>
            <w:tblPr>
              <w:tblStyle w:val="TableGrid"/>
              <w:tblW w:w="0" w:type="auto"/>
              <w:tblLook w:val="04A0" w:firstRow="1" w:lastRow="0" w:firstColumn="1" w:lastColumn="0" w:noHBand="0" w:noVBand="1"/>
            </w:tblPr>
            <w:tblGrid>
              <w:gridCol w:w="4352"/>
              <w:gridCol w:w="4353"/>
            </w:tblGrid>
            <w:tr w:rsidR="00FA0BF5" w14:paraId="5499F005" w14:textId="77777777" w:rsidTr="00732C73">
              <w:tc>
                <w:tcPr>
                  <w:tcW w:w="4352" w:type="dxa"/>
                </w:tcPr>
                <w:p w14:paraId="16F2726D" w14:textId="77777777" w:rsidR="00FA0BF5" w:rsidRDefault="00FA0BF5" w:rsidP="00FA0BF5">
                  <w:pPr>
                    <w:rPr>
                      <w:rFonts w:ascii="Arial" w:hAnsi="Arial" w:cs="Arial"/>
                    </w:rPr>
                  </w:pPr>
                  <w:r>
                    <w:rPr>
                      <w:rFonts w:ascii="Arial" w:hAnsi="Arial" w:cs="Arial"/>
                    </w:rPr>
                    <w:t>Front</w:t>
                  </w:r>
                </w:p>
              </w:tc>
              <w:tc>
                <w:tcPr>
                  <w:tcW w:w="4353" w:type="dxa"/>
                </w:tcPr>
                <w:p w14:paraId="6E1C73F8" w14:textId="77777777" w:rsidR="00FA0BF5" w:rsidRDefault="00FA0BF5" w:rsidP="00FA0BF5">
                  <w:pPr>
                    <w:rPr>
                      <w:rFonts w:ascii="Arial" w:hAnsi="Arial" w:cs="Arial"/>
                    </w:rPr>
                  </w:pPr>
                  <w:r>
                    <w:rPr>
                      <w:rFonts w:ascii="Arial" w:hAnsi="Arial" w:cs="Arial"/>
                    </w:rPr>
                    <w:t>Back</w:t>
                  </w:r>
                </w:p>
              </w:tc>
            </w:tr>
            <w:tr w:rsidR="00FA0BF5" w14:paraId="57D1D26B" w14:textId="77777777" w:rsidTr="00732C73">
              <w:tc>
                <w:tcPr>
                  <w:tcW w:w="4352" w:type="dxa"/>
                </w:tcPr>
                <w:p w14:paraId="3099E4A2" w14:textId="77777777" w:rsidR="00FA0BF5" w:rsidRDefault="00FA0BF5" w:rsidP="00FA0BF5">
                  <w:pPr>
                    <w:rPr>
                      <w:rFonts w:ascii="Arial" w:hAnsi="Arial" w:cs="Arial"/>
                    </w:rPr>
                  </w:pPr>
                </w:p>
              </w:tc>
              <w:tc>
                <w:tcPr>
                  <w:tcW w:w="4353" w:type="dxa"/>
                </w:tcPr>
                <w:p w14:paraId="1AE4D526" w14:textId="77777777" w:rsidR="00FA0BF5" w:rsidRDefault="00FA0BF5" w:rsidP="00FA0BF5">
                  <w:pPr>
                    <w:rPr>
                      <w:rFonts w:ascii="Arial" w:hAnsi="Arial" w:cs="Arial"/>
                    </w:rPr>
                  </w:pPr>
                </w:p>
              </w:tc>
            </w:tr>
          </w:tbl>
          <w:p w14:paraId="278234E1" w14:textId="63C064B4" w:rsidR="00FA0BF5" w:rsidRPr="00ED43C2" w:rsidRDefault="00FA0BF5" w:rsidP="00FA0BF5">
            <w:pPr>
              <w:rPr>
                <w:rFonts w:ascii="Arial" w:hAnsi="Arial" w:cs="Arial"/>
              </w:rPr>
            </w:pPr>
            <w:r>
              <w:rPr>
                <w:rFonts w:ascii="Arial" w:hAnsi="Arial" w:cs="Arial"/>
                <w:noProof/>
                <w:lang w:val="en-US" w:eastAsia="zh-CN"/>
              </w:rPr>
              <mc:AlternateContent>
                <mc:Choice Requires="wps">
                  <w:drawing>
                    <wp:anchor distT="0" distB="0" distL="114300" distR="114300" simplePos="0" relativeHeight="251671552" behindDoc="0" locked="0" layoutInCell="1" allowOverlap="1" wp14:anchorId="3A16A31B" wp14:editId="7AA463C7">
                      <wp:simplePos x="0" y="0"/>
                      <wp:positionH relativeFrom="column">
                        <wp:posOffset>-1905</wp:posOffset>
                      </wp:positionH>
                      <wp:positionV relativeFrom="paragraph">
                        <wp:posOffset>4445</wp:posOffset>
                      </wp:positionV>
                      <wp:extent cx="228600" cy="129540"/>
                      <wp:effectExtent l="0" t="0" r="76200" b="60960"/>
                      <wp:wrapNone/>
                      <wp:docPr id="9" name="Straight Arrow Connector 9"/>
                      <wp:cNvGraphicFramePr/>
                      <a:graphic xmlns:a="http://schemas.openxmlformats.org/drawingml/2006/main">
                        <a:graphicData uri="http://schemas.microsoft.com/office/word/2010/wordprocessingShape">
                          <wps:wsp>
                            <wps:cNvCnPr/>
                            <wps:spPr>
                              <a:xfrm>
                                <a:off x="0" y="0"/>
                                <a:ext cx="228600" cy="129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0ADD07" id="Straight Arrow Connector 9" o:spid="_x0000_s1026" type="#_x0000_t32" style="position:absolute;margin-left:-.15pt;margin-top:.35pt;width:18pt;height:1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" strokecolor="#5b9bd5 [3204]" strokeweight=".5pt">
                      <v:stroke endarrow="block" joinstyle="miter"/>
                    </v:shape>
                  </w:pict>
                </mc:Fallback>
              </mc:AlternateContent>
            </w:r>
            <w:r>
              <w:rPr>
                <w:rFonts w:ascii="Arial" w:hAnsi="Arial" w:cs="Arial"/>
              </w:rPr>
              <w:t xml:space="preserve"> </w:t>
            </w:r>
          </w:p>
          <w:tbl>
            <w:tblPr>
              <w:tblStyle w:val="TableGrid"/>
              <w:tblW w:w="0" w:type="auto"/>
              <w:tblLook w:val="04A0" w:firstRow="1" w:lastRow="0" w:firstColumn="1" w:lastColumn="0" w:noHBand="0" w:noVBand="1"/>
            </w:tblPr>
            <w:tblGrid>
              <w:gridCol w:w="996"/>
              <w:gridCol w:w="997"/>
              <w:gridCol w:w="449"/>
              <w:gridCol w:w="709"/>
              <w:gridCol w:w="567"/>
              <w:gridCol w:w="567"/>
              <w:gridCol w:w="567"/>
              <w:gridCol w:w="567"/>
            </w:tblGrid>
            <w:tr w:rsidR="00FA0BF5" w14:paraId="764116DA" w14:textId="70212F2B" w:rsidTr="00FA0BF5">
              <w:trPr>
                <w:trHeight w:val="539"/>
              </w:trPr>
              <w:tc>
                <w:tcPr>
                  <w:tcW w:w="996" w:type="dxa"/>
                </w:tcPr>
                <w:p w14:paraId="493365B1" w14:textId="77777777" w:rsidR="00FA0BF5" w:rsidRDefault="00FA0BF5" w:rsidP="00FA0BF5">
                  <w:pPr>
                    <w:rPr>
                      <w:rFonts w:ascii="Arial" w:hAnsi="Arial" w:cs="Arial"/>
                    </w:rPr>
                  </w:pPr>
                  <w:r>
                    <w:rPr>
                      <w:rFonts w:ascii="Arial" w:hAnsi="Arial" w:cs="Arial"/>
                    </w:rPr>
                    <w:t>10</w:t>
                  </w:r>
                </w:p>
              </w:tc>
              <w:tc>
                <w:tcPr>
                  <w:tcW w:w="997" w:type="dxa"/>
                </w:tcPr>
                <w:p w14:paraId="53D11BDB" w14:textId="77777777" w:rsidR="00FA0BF5" w:rsidRDefault="00FA0BF5" w:rsidP="00FA0BF5">
                  <w:pPr>
                    <w:rPr>
                      <w:rFonts w:ascii="Arial" w:hAnsi="Arial" w:cs="Arial"/>
                    </w:rPr>
                  </w:pPr>
                </w:p>
              </w:tc>
              <w:tc>
                <w:tcPr>
                  <w:tcW w:w="449" w:type="dxa"/>
                  <w:tcBorders>
                    <w:top w:val="nil"/>
                    <w:bottom w:val="nil"/>
                  </w:tcBorders>
                </w:tcPr>
                <w:p w14:paraId="18267142" w14:textId="77777777" w:rsidR="00FA0BF5" w:rsidRDefault="00FA0BF5" w:rsidP="00FA0BF5">
                  <w:pPr>
                    <w:rPr>
                      <w:rFonts w:ascii="Arial" w:hAnsi="Arial" w:cs="Arial"/>
                    </w:rPr>
                  </w:pPr>
                  <w:r>
                    <w:rPr>
                      <w:rFonts w:ascii="Arial" w:hAnsi="Arial" w:cs="Arial"/>
                      <w:noProof/>
                      <w:lang w:val="en-US" w:eastAsia="zh-CN"/>
                    </w:rPr>
                    <mc:AlternateContent>
                      <mc:Choice Requires="wps">
                        <w:drawing>
                          <wp:anchor distT="0" distB="0" distL="114300" distR="114300" simplePos="0" relativeHeight="251678720" behindDoc="0" locked="0" layoutInCell="1" allowOverlap="1" wp14:anchorId="71424A2D" wp14:editId="3595242F">
                            <wp:simplePos x="0" y="0"/>
                            <wp:positionH relativeFrom="column">
                              <wp:posOffset>-5715</wp:posOffset>
                            </wp:positionH>
                            <wp:positionV relativeFrom="paragraph">
                              <wp:posOffset>96521</wp:posOffset>
                            </wp:positionV>
                            <wp:extent cx="167640" cy="45719"/>
                            <wp:effectExtent l="0" t="57150" r="22860" b="50165"/>
                            <wp:wrapNone/>
                            <wp:docPr id="11" name="Straight Arrow Connector 11"/>
                            <wp:cNvGraphicFramePr/>
                            <a:graphic xmlns:a="http://schemas.openxmlformats.org/drawingml/2006/main">
                              <a:graphicData uri="http://schemas.microsoft.com/office/word/2010/wordprocessingShape">
                                <wps:wsp>
                                  <wps:cNvCnPr/>
                                  <wps:spPr>
                                    <a:xfrm flipV="1">
                                      <a:off x="0" y="0"/>
                                      <a:ext cx="1676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9373B8" id="Straight Arrow Connector 11" o:spid="_x0000_s1026" type="#_x0000_t32" style="position:absolute;margin-left:-.45pt;margin-top:7.6pt;width:13.2pt;height:3.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" strokecolor="#5b9bd5 [3204]" strokeweight=".5pt">
                            <v:stroke endarrow="block" joinstyle="miter"/>
                          </v:shape>
                        </w:pict>
                      </mc:Fallback>
                    </mc:AlternateContent>
                  </w:r>
                </w:p>
              </w:tc>
              <w:tc>
                <w:tcPr>
                  <w:tcW w:w="709" w:type="dxa"/>
                </w:tcPr>
                <w:p w14:paraId="15D3BC82" w14:textId="77777777" w:rsidR="00FA0BF5" w:rsidRDefault="00FA0BF5" w:rsidP="00FA0BF5">
                  <w:pPr>
                    <w:rPr>
                      <w:rFonts w:ascii="Arial" w:hAnsi="Arial" w:cs="Arial"/>
                    </w:rPr>
                  </w:pPr>
                  <w:r>
                    <w:rPr>
                      <w:rFonts w:ascii="Arial" w:hAnsi="Arial" w:cs="Arial"/>
                    </w:rPr>
                    <w:t>4</w:t>
                  </w:r>
                </w:p>
              </w:tc>
              <w:tc>
                <w:tcPr>
                  <w:tcW w:w="567" w:type="dxa"/>
                </w:tcPr>
                <w:p w14:paraId="76F37E4C" w14:textId="77777777" w:rsidR="00FA0BF5" w:rsidRDefault="00FA0BF5" w:rsidP="00FA0BF5">
                  <w:pPr>
                    <w:rPr>
                      <w:rFonts w:ascii="Arial" w:hAnsi="Arial" w:cs="Arial"/>
                    </w:rPr>
                  </w:pPr>
                </w:p>
              </w:tc>
              <w:tc>
                <w:tcPr>
                  <w:tcW w:w="567" w:type="dxa"/>
                  <w:tcBorders>
                    <w:top w:val="nil"/>
                    <w:bottom w:val="nil"/>
                  </w:tcBorders>
                </w:tcPr>
                <w:p w14:paraId="7A42355D" w14:textId="77777777" w:rsidR="00FA0BF5" w:rsidRDefault="00FA0BF5" w:rsidP="00FA0BF5">
                  <w:pPr>
                    <w:rPr>
                      <w:rFonts w:ascii="Arial" w:hAnsi="Arial" w:cs="Arial"/>
                    </w:rPr>
                  </w:pPr>
                </w:p>
              </w:tc>
              <w:tc>
                <w:tcPr>
                  <w:tcW w:w="567" w:type="dxa"/>
                </w:tcPr>
                <w:p w14:paraId="71589046" w14:textId="090C6998" w:rsidR="00FA0BF5" w:rsidRDefault="00FA0BF5" w:rsidP="00FA0BF5">
                  <w:pPr>
                    <w:rPr>
                      <w:rFonts w:ascii="Arial" w:hAnsi="Arial" w:cs="Arial"/>
                    </w:rPr>
                  </w:pPr>
                  <w:r>
                    <w:rPr>
                      <w:rFonts w:ascii="Arial" w:hAnsi="Arial" w:cs="Arial"/>
                    </w:rPr>
                    <w:t>6</w:t>
                  </w:r>
                </w:p>
              </w:tc>
              <w:tc>
                <w:tcPr>
                  <w:tcW w:w="567" w:type="dxa"/>
                </w:tcPr>
                <w:p w14:paraId="441B7C82" w14:textId="77777777" w:rsidR="00FA0BF5" w:rsidRDefault="00FA0BF5" w:rsidP="00FA0BF5">
                  <w:pPr>
                    <w:rPr>
                      <w:rFonts w:ascii="Arial" w:hAnsi="Arial" w:cs="Arial"/>
                    </w:rPr>
                  </w:pPr>
                </w:p>
              </w:tc>
            </w:tr>
          </w:tbl>
          <w:p w14:paraId="21415F0A" w14:textId="115CE093" w:rsidR="00FA0BF5" w:rsidRDefault="00FA0BF5" w:rsidP="00ED43C2">
            <w:pPr>
              <w:rPr>
                <w:rFonts w:ascii="Arial" w:hAnsi="Arial" w:cs="Arial"/>
              </w:rPr>
            </w:pPr>
          </w:p>
          <w:tbl>
            <w:tblPr>
              <w:tblStyle w:val="TableGrid"/>
              <w:tblW w:w="0" w:type="auto"/>
              <w:tblLook w:val="04A0" w:firstRow="1" w:lastRow="0" w:firstColumn="1" w:lastColumn="0" w:noHBand="0" w:noVBand="1"/>
            </w:tblPr>
            <w:tblGrid>
              <w:gridCol w:w="4352"/>
              <w:gridCol w:w="4353"/>
            </w:tblGrid>
            <w:tr w:rsidR="00FA0BF5" w14:paraId="3E5463E9" w14:textId="77777777" w:rsidTr="00732C73">
              <w:tc>
                <w:tcPr>
                  <w:tcW w:w="4352" w:type="dxa"/>
                </w:tcPr>
                <w:p w14:paraId="79F64B7E" w14:textId="77777777" w:rsidR="00FA0BF5" w:rsidRDefault="00FA0BF5" w:rsidP="00FA0BF5">
                  <w:pPr>
                    <w:rPr>
                      <w:rFonts w:ascii="Arial" w:hAnsi="Arial" w:cs="Arial"/>
                    </w:rPr>
                  </w:pPr>
                  <w:r>
                    <w:rPr>
                      <w:rFonts w:ascii="Arial" w:hAnsi="Arial" w:cs="Arial"/>
                    </w:rPr>
                    <w:t>Front</w:t>
                  </w:r>
                </w:p>
              </w:tc>
              <w:tc>
                <w:tcPr>
                  <w:tcW w:w="4353" w:type="dxa"/>
                </w:tcPr>
                <w:p w14:paraId="78BB23AC" w14:textId="77777777" w:rsidR="00FA0BF5" w:rsidRDefault="00FA0BF5" w:rsidP="00FA0BF5">
                  <w:pPr>
                    <w:rPr>
                      <w:rFonts w:ascii="Arial" w:hAnsi="Arial" w:cs="Arial"/>
                    </w:rPr>
                  </w:pPr>
                  <w:r>
                    <w:rPr>
                      <w:rFonts w:ascii="Arial" w:hAnsi="Arial" w:cs="Arial"/>
                    </w:rPr>
                    <w:t>Back</w:t>
                  </w:r>
                </w:p>
              </w:tc>
            </w:tr>
            <w:tr w:rsidR="00FA0BF5" w14:paraId="67CFD42D" w14:textId="77777777" w:rsidTr="00732C73">
              <w:tc>
                <w:tcPr>
                  <w:tcW w:w="4352" w:type="dxa"/>
                </w:tcPr>
                <w:p w14:paraId="4689C72C" w14:textId="77777777" w:rsidR="00FA0BF5" w:rsidRDefault="00FA0BF5" w:rsidP="00FA0BF5">
                  <w:pPr>
                    <w:rPr>
                      <w:rFonts w:ascii="Arial" w:hAnsi="Arial" w:cs="Arial"/>
                    </w:rPr>
                  </w:pPr>
                </w:p>
              </w:tc>
              <w:tc>
                <w:tcPr>
                  <w:tcW w:w="4353" w:type="dxa"/>
                </w:tcPr>
                <w:p w14:paraId="2EAAC18C" w14:textId="14AFE8F7" w:rsidR="00FA0BF5" w:rsidRDefault="00FA0BF5" w:rsidP="00FA0BF5">
                  <w:pPr>
                    <w:rPr>
                      <w:rFonts w:ascii="Arial" w:hAnsi="Arial" w:cs="Arial"/>
                    </w:rPr>
                  </w:pPr>
                  <w:r>
                    <w:rPr>
                      <w:rFonts w:ascii="Arial" w:hAnsi="Arial" w:cs="Arial"/>
                      <w:noProof/>
                      <w:lang w:val="en-US" w:eastAsia="zh-CN"/>
                    </w:rPr>
                    <mc:AlternateContent>
                      <mc:Choice Requires="wps">
                        <w:drawing>
                          <wp:anchor distT="0" distB="0" distL="114300" distR="114300" simplePos="0" relativeHeight="251683840" behindDoc="0" locked="0" layoutInCell="1" allowOverlap="1" wp14:anchorId="799489E1" wp14:editId="4B312695">
                            <wp:simplePos x="0" y="0"/>
                            <wp:positionH relativeFrom="column">
                              <wp:posOffset>1247139</wp:posOffset>
                            </wp:positionH>
                            <wp:positionV relativeFrom="paragraph">
                              <wp:posOffset>192405</wp:posOffset>
                            </wp:positionV>
                            <wp:extent cx="452755" cy="106680"/>
                            <wp:effectExtent l="38100" t="0" r="23495" b="83820"/>
                            <wp:wrapNone/>
                            <wp:docPr id="14" name="Straight Arrow Connector 14"/>
                            <wp:cNvGraphicFramePr/>
                            <a:graphic xmlns:a="http://schemas.openxmlformats.org/drawingml/2006/main">
                              <a:graphicData uri="http://schemas.microsoft.com/office/word/2010/wordprocessingShape">
                                <wps:wsp>
                                  <wps:cNvCnPr/>
                                  <wps:spPr>
                                    <a:xfrm flipH="1">
                                      <a:off x="0" y="0"/>
                                      <a:ext cx="452755" cy="106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FEAD48" id="Straight Arrow Connector 14" o:spid="_x0000_s1026" type="#_x0000_t32" style="position:absolute;margin-left:98.2pt;margin-top:15.15pt;width:35.65pt;height:8.4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" strokecolor="#5b9bd5 [3204]" strokeweight=".5pt">
                            <v:stroke endarrow="block" joinstyle="miter"/>
                          </v:shape>
                        </w:pict>
                      </mc:Fallback>
                    </mc:AlternateContent>
                  </w:r>
                </w:p>
              </w:tc>
            </w:tr>
          </w:tbl>
          <w:p w14:paraId="2B0BA4A8" w14:textId="1AADB2C5" w:rsidR="00FA0BF5" w:rsidRPr="00ED43C2" w:rsidRDefault="00FA0BF5" w:rsidP="00FA0BF5">
            <w:pPr>
              <w:rPr>
                <w:rFonts w:ascii="Arial" w:hAnsi="Arial" w:cs="Arial"/>
              </w:rPr>
            </w:pPr>
            <w:r>
              <w:rPr>
                <w:rFonts w:ascii="Arial" w:hAnsi="Arial" w:cs="Arial"/>
                <w:noProof/>
                <w:lang w:val="en-US" w:eastAsia="zh-CN"/>
              </w:rPr>
              <mc:AlternateContent>
                <mc:Choice Requires="wps">
                  <w:drawing>
                    <wp:anchor distT="0" distB="0" distL="114300" distR="114300" simplePos="0" relativeHeight="251680768" behindDoc="0" locked="0" layoutInCell="1" allowOverlap="1" wp14:anchorId="0095454F" wp14:editId="6F1A4069">
                      <wp:simplePos x="0" y="0"/>
                      <wp:positionH relativeFrom="column">
                        <wp:posOffset>-1905</wp:posOffset>
                      </wp:positionH>
                      <wp:positionV relativeFrom="paragraph">
                        <wp:posOffset>4445</wp:posOffset>
                      </wp:positionV>
                      <wp:extent cx="228600" cy="129540"/>
                      <wp:effectExtent l="0" t="0" r="76200" b="60960"/>
                      <wp:wrapNone/>
                      <wp:docPr id="12" name="Straight Arrow Connector 12"/>
                      <wp:cNvGraphicFramePr/>
                      <a:graphic xmlns:a="http://schemas.openxmlformats.org/drawingml/2006/main">
                        <a:graphicData uri="http://schemas.microsoft.com/office/word/2010/wordprocessingShape">
                          <wps:wsp>
                            <wps:cNvCnPr/>
                            <wps:spPr>
                              <a:xfrm>
                                <a:off x="0" y="0"/>
                                <a:ext cx="228600" cy="129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B042F1" id="Straight Arrow Connector 12" o:spid="_x0000_s1026" type="#_x0000_t32" style="position:absolute;margin-left:-.15pt;margin-top:.35pt;width:18pt;height:10.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" strokecolor="#5b9bd5 [3204]" strokeweight=".5pt">
                      <v:stroke endarrow="block" joinstyle="miter"/>
                    </v:shape>
                  </w:pict>
                </mc:Fallback>
              </mc:AlternateContent>
            </w:r>
            <w:r>
              <w:rPr>
                <w:rFonts w:ascii="Arial" w:hAnsi="Arial" w:cs="Arial"/>
              </w:rPr>
              <w:t xml:space="preserve"> </w:t>
            </w:r>
          </w:p>
          <w:tbl>
            <w:tblPr>
              <w:tblStyle w:val="TableGrid"/>
              <w:tblW w:w="0" w:type="auto"/>
              <w:tblLook w:val="04A0" w:firstRow="1" w:lastRow="0" w:firstColumn="1" w:lastColumn="0" w:noHBand="0" w:noVBand="1"/>
            </w:tblPr>
            <w:tblGrid>
              <w:gridCol w:w="996"/>
              <w:gridCol w:w="997"/>
              <w:gridCol w:w="449"/>
              <w:gridCol w:w="709"/>
              <w:gridCol w:w="567"/>
              <w:gridCol w:w="567"/>
              <w:gridCol w:w="567"/>
              <w:gridCol w:w="567"/>
              <w:gridCol w:w="567"/>
              <w:gridCol w:w="567"/>
              <w:gridCol w:w="567"/>
            </w:tblGrid>
            <w:tr w:rsidR="00FA0BF5" w14:paraId="6F112A6B" w14:textId="1E570EF6" w:rsidTr="00FA0BF5">
              <w:trPr>
                <w:trHeight w:val="539"/>
              </w:trPr>
              <w:tc>
                <w:tcPr>
                  <w:tcW w:w="996" w:type="dxa"/>
                </w:tcPr>
                <w:p w14:paraId="78B8807E" w14:textId="77777777" w:rsidR="00FA0BF5" w:rsidRDefault="00FA0BF5" w:rsidP="00FA0BF5">
                  <w:pPr>
                    <w:rPr>
                      <w:rFonts w:ascii="Arial" w:hAnsi="Arial" w:cs="Arial"/>
                    </w:rPr>
                  </w:pPr>
                  <w:r>
                    <w:rPr>
                      <w:rFonts w:ascii="Arial" w:hAnsi="Arial" w:cs="Arial"/>
                    </w:rPr>
                    <w:t>10</w:t>
                  </w:r>
                </w:p>
              </w:tc>
              <w:tc>
                <w:tcPr>
                  <w:tcW w:w="997" w:type="dxa"/>
                </w:tcPr>
                <w:p w14:paraId="59265C34" w14:textId="28877F51" w:rsidR="00FA0BF5" w:rsidRDefault="00FA0BF5" w:rsidP="00FA0BF5">
                  <w:pPr>
                    <w:rPr>
                      <w:rFonts w:ascii="Arial" w:hAnsi="Arial" w:cs="Arial"/>
                    </w:rPr>
                  </w:pPr>
                </w:p>
              </w:tc>
              <w:tc>
                <w:tcPr>
                  <w:tcW w:w="449" w:type="dxa"/>
                  <w:tcBorders>
                    <w:top w:val="nil"/>
                    <w:bottom w:val="nil"/>
                  </w:tcBorders>
                </w:tcPr>
                <w:p w14:paraId="2FAC2F9A" w14:textId="04180B6B" w:rsidR="00FA0BF5" w:rsidRDefault="00FA0BF5" w:rsidP="00FA0BF5">
                  <w:pPr>
                    <w:rPr>
                      <w:rFonts w:ascii="Arial" w:hAnsi="Arial" w:cs="Arial"/>
                    </w:rPr>
                  </w:pPr>
                  <w:r>
                    <w:rPr>
                      <w:rFonts w:ascii="Arial" w:hAnsi="Arial" w:cs="Arial"/>
                      <w:noProof/>
                      <w:lang w:val="en-US" w:eastAsia="zh-CN"/>
                    </w:rPr>
                    <mc:AlternateContent>
                      <mc:Choice Requires="wps">
                        <w:drawing>
                          <wp:anchor distT="0" distB="0" distL="114300" distR="114300" simplePos="0" relativeHeight="251689984" behindDoc="0" locked="0" layoutInCell="1" allowOverlap="1" wp14:anchorId="3A7E6BF4" wp14:editId="1F004AAE">
                            <wp:simplePos x="0" y="0"/>
                            <wp:positionH relativeFrom="column">
                              <wp:posOffset>-5715</wp:posOffset>
                            </wp:positionH>
                            <wp:positionV relativeFrom="paragraph">
                              <wp:posOffset>96521</wp:posOffset>
                            </wp:positionV>
                            <wp:extent cx="167640" cy="45719"/>
                            <wp:effectExtent l="0" t="57150" r="22860" b="50165"/>
                            <wp:wrapNone/>
                            <wp:docPr id="13" name="Straight Arrow Connector 13"/>
                            <wp:cNvGraphicFramePr/>
                            <a:graphic xmlns:a="http://schemas.openxmlformats.org/drawingml/2006/main">
                              <a:graphicData uri="http://schemas.microsoft.com/office/word/2010/wordprocessingShape">
                                <wps:wsp>
                                  <wps:cNvCnPr/>
                                  <wps:spPr>
                                    <a:xfrm flipV="1">
                                      <a:off x="0" y="0"/>
                                      <a:ext cx="1676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3E8B58" id="Straight Arrow Connector 13" o:spid="_x0000_s1026" type="#_x0000_t32" style="position:absolute;margin-left:-.45pt;margin-top:7.6pt;width:13.2pt;height:3.6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" strokecolor="#5b9bd5 [3204]" strokeweight=".5pt">
                            <v:stroke endarrow="block" joinstyle="miter"/>
                          </v:shape>
                        </w:pict>
                      </mc:Fallback>
                    </mc:AlternateContent>
                  </w:r>
                </w:p>
              </w:tc>
              <w:tc>
                <w:tcPr>
                  <w:tcW w:w="709" w:type="dxa"/>
                </w:tcPr>
                <w:p w14:paraId="7BAAF252" w14:textId="77777777" w:rsidR="00FA0BF5" w:rsidRDefault="00FA0BF5" w:rsidP="00FA0BF5">
                  <w:pPr>
                    <w:rPr>
                      <w:rFonts w:ascii="Arial" w:hAnsi="Arial" w:cs="Arial"/>
                    </w:rPr>
                  </w:pPr>
                  <w:r>
                    <w:rPr>
                      <w:rFonts w:ascii="Arial" w:hAnsi="Arial" w:cs="Arial"/>
                    </w:rPr>
                    <w:t>4</w:t>
                  </w:r>
                </w:p>
              </w:tc>
              <w:tc>
                <w:tcPr>
                  <w:tcW w:w="567" w:type="dxa"/>
                </w:tcPr>
                <w:p w14:paraId="681F29A6" w14:textId="77777777" w:rsidR="00FA0BF5" w:rsidRDefault="00FA0BF5" w:rsidP="00FA0BF5">
                  <w:pPr>
                    <w:rPr>
                      <w:rFonts w:ascii="Arial" w:hAnsi="Arial" w:cs="Arial"/>
                    </w:rPr>
                  </w:pPr>
                </w:p>
              </w:tc>
              <w:tc>
                <w:tcPr>
                  <w:tcW w:w="567" w:type="dxa"/>
                  <w:tcBorders>
                    <w:top w:val="nil"/>
                    <w:bottom w:val="nil"/>
                  </w:tcBorders>
                </w:tcPr>
                <w:p w14:paraId="0E8DBADF" w14:textId="77777777" w:rsidR="00FA0BF5" w:rsidRDefault="00FA0BF5" w:rsidP="00FA0BF5">
                  <w:pPr>
                    <w:rPr>
                      <w:rFonts w:ascii="Arial" w:hAnsi="Arial" w:cs="Arial"/>
                    </w:rPr>
                  </w:pPr>
                </w:p>
              </w:tc>
              <w:tc>
                <w:tcPr>
                  <w:tcW w:w="567" w:type="dxa"/>
                </w:tcPr>
                <w:p w14:paraId="6E46B043" w14:textId="77777777" w:rsidR="00FA0BF5" w:rsidRDefault="00FA0BF5" w:rsidP="00FA0BF5">
                  <w:pPr>
                    <w:rPr>
                      <w:rFonts w:ascii="Arial" w:hAnsi="Arial" w:cs="Arial"/>
                    </w:rPr>
                  </w:pPr>
                  <w:r>
                    <w:rPr>
                      <w:rFonts w:ascii="Arial" w:hAnsi="Arial" w:cs="Arial"/>
                    </w:rPr>
                    <w:t>6</w:t>
                  </w:r>
                </w:p>
              </w:tc>
              <w:tc>
                <w:tcPr>
                  <w:tcW w:w="567" w:type="dxa"/>
                  <w:tcBorders>
                    <w:right w:val="single" w:sz="4" w:space="0" w:color="auto"/>
                  </w:tcBorders>
                </w:tcPr>
                <w:p w14:paraId="28E4DD79" w14:textId="77777777" w:rsidR="00FA0BF5" w:rsidRDefault="00FA0BF5" w:rsidP="00FA0BF5">
                  <w:pPr>
                    <w:rPr>
                      <w:rFonts w:ascii="Arial" w:hAnsi="Arial" w:cs="Arial"/>
                    </w:rPr>
                  </w:pPr>
                </w:p>
              </w:tc>
              <w:tc>
                <w:tcPr>
                  <w:tcW w:w="567" w:type="dxa"/>
                  <w:tcBorders>
                    <w:top w:val="nil"/>
                    <w:left w:val="single" w:sz="4" w:space="0" w:color="auto"/>
                    <w:bottom w:val="nil"/>
                  </w:tcBorders>
                </w:tcPr>
                <w:p w14:paraId="4D977085" w14:textId="77777777" w:rsidR="00FA0BF5" w:rsidRDefault="00FA0BF5" w:rsidP="00FA0BF5">
                  <w:pPr>
                    <w:rPr>
                      <w:rFonts w:ascii="Arial" w:hAnsi="Arial" w:cs="Arial"/>
                    </w:rPr>
                  </w:pPr>
                </w:p>
              </w:tc>
              <w:tc>
                <w:tcPr>
                  <w:tcW w:w="567" w:type="dxa"/>
                </w:tcPr>
                <w:p w14:paraId="7F6273DF" w14:textId="20626832" w:rsidR="00FA0BF5" w:rsidRDefault="00FA0BF5" w:rsidP="00FA0BF5">
                  <w:pPr>
                    <w:rPr>
                      <w:rFonts w:ascii="Arial" w:hAnsi="Arial" w:cs="Arial"/>
                    </w:rPr>
                  </w:pPr>
                  <w:r>
                    <w:rPr>
                      <w:rFonts w:ascii="Arial" w:hAnsi="Arial" w:cs="Arial"/>
                    </w:rPr>
                    <w:t>3</w:t>
                  </w:r>
                </w:p>
              </w:tc>
              <w:tc>
                <w:tcPr>
                  <w:tcW w:w="567" w:type="dxa"/>
                </w:tcPr>
                <w:p w14:paraId="0CE5C0C6" w14:textId="77777777" w:rsidR="00FA0BF5" w:rsidRDefault="00FA0BF5" w:rsidP="00FA0BF5">
                  <w:pPr>
                    <w:rPr>
                      <w:rFonts w:ascii="Arial" w:hAnsi="Arial" w:cs="Arial"/>
                    </w:rPr>
                  </w:pPr>
                </w:p>
              </w:tc>
            </w:tr>
          </w:tbl>
          <w:p w14:paraId="33201C27" w14:textId="5651DD97" w:rsidR="00FA0BF5" w:rsidRDefault="00FA0BF5" w:rsidP="00ED43C2">
            <w:pPr>
              <w:rPr>
                <w:rFonts w:ascii="Arial" w:hAnsi="Arial" w:cs="Arial"/>
              </w:rPr>
            </w:pPr>
          </w:p>
          <w:p w14:paraId="1DAED47B" w14:textId="571A385E" w:rsidR="00FA0BF5" w:rsidRDefault="00FA0BF5" w:rsidP="00ED43C2">
            <w:pPr>
              <w:rPr>
                <w:rFonts w:ascii="Arial" w:hAnsi="Arial" w:cs="Arial"/>
              </w:rPr>
            </w:pPr>
          </w:p>
          <w:p w14:paraId="6378E0DB" w14:textId="77777777" w:rsidR="00FA0BF5" w:rsidRDefault="00FA0BF5" w:rsidP="00FA0BF5">
            <w:pPr>
              <w:rPr>
                <w:rFonts w:ascii="Arial" w:hAnsi="Arial" w:cs="Arial"/>
              </w:rPr>
            </w:pPr>
          </w:p>
          <w:tbl>
            <w:tblPr>
              <w:tblStyle w:val="TableGrid"/>
              <w:tblW w:w="0" w:type="auto"/>
              <w:tblLook w:val="04A0" w:firstRow="1" w:lastRow="0" w:firstColumn="1" w:lastColumn="0" w:noHBand="0" w:noVBand="1"/>
            </w:tblPr>
            <w:tblGrid>
              <w:gridCol w:w="4352"/>
              <w:gridCol w:w="4353"/>
            </w:tblGrid>
            <w:tr w:rsidR="00FA0BF5" w14:paraId="3F669168" w14:textId="77777777" w:rsidTr="00732C73">
              <w:tc>
                <w:tcPr>
                  <w:tcW w:w="4352" w:type="dxa"/>
                </w:tcPr>
                <w:p w14:paraId="2F57197C" w14:textId="77777777" w:rsidR="00FA0BF5" w:rsidRDefault="00FA0BF5" w:rsidP="00FA0BF5">
                  <w:pPr>
                    <w:rPr>
                      <w:rFonts w:ascii="Arial" w:hAnsi="Arial" w:cs="Arial"/>
                    </w:rPr>
                  </w:pPr>
                  <w:r>
                    <w:rPr>
                      <w:rFonts w:ascii="Arial" w:hAnsi="Arial" w:cs="Arial"/>
                    </w:rPr>
                    <w:t>Front</w:t>
                  </w:r>
                </w:p>
              </w:tc>
              <w:tc>
                <w:tcPr>
                  <w:tcW w:w="4353" w:type="dxa"/>
                </w:tcPr>
                <w:p w14:paraId="3B79816A" w14:textId="77777777" w:rsidR="00FA0BF5" w:rsidRDefault="00FA0BF5" w:rsidP="00FA0BF5">
                  <w:pPr>
                    <w:rPr>
                      <w:rFonts w:ascii="Arial" w:hAnsi="Arial" w:cs="Arial"/>
                    </w:rPr>
                  </w:pPr>
                  <w:r>
                    <w:rPr>
                      <w:rFonts w:ascii="Arial" w:hAnsi="Arial" w:cs="Arial"/>
                    </w:rPr>
                    <w:t>Back</w:t>
                  </w:r>
                </w:p>
              </w:tc>
            </w:tr>
            <w:tr w:rsidR="00FA0BF5" w14:paraId="6DBD8CD8" w14:textId="77777777" w:rsidTr="00732C73">
              <w:tc>
                <w:tcPr>
                  <w:tcW w:w="4352" w:type="dxa"/>
                </w:tcPr>
                <w:p w14:paraId="5CE50AB6" w14:textId="77777777" w:rsidR="00FA0BF5" w:rsidRDefault="00FA0BF5" w:rsidP="00FA0BF5">
                  <w:pPr>
                    <w:rPr>
                      <w:rFonts w:ascii="Arial" w:hAnsi="Arial" w:cs="Arial"/>
                    </w:rPr>
                  </w:pPr>
                </w:p>
              </w:tc>
              <w:tc>
                <w:tcPr>
                  <w:tcW w:w="4353" w:type="dxa"/>
                </w:tcPr>
                <w:p w14:paraId="59D8D057" w14:textId="77777777" w:rsidR="00FA0BF5" w:rsidRDefault="00FA0BF5" w:rsidP="00FA0BF5">
                  <w:pPr>
                    <w:rPr>
                      <w:rFonts w:ascii="Arial" w:hAnsi="Arial" w:cs="Arial"/>
                    </w:rPr>
                  </w:pPr>
                  <w:r>
                    <w:rPr>
                      <w:rFonts w:ascii="Arial" w:hAnsi="Arial" w:cs="Arial"/>
                      <w:noProof/>
                      <w:lang w:val="en-US" w:eastAsia="zh-CN"/>
                    </w:rPr>
                    <mc:AlternateContent>
                      <mc:Choice Requires="wps">
                        <w:drawing>
                          <wp:anchor distT="0" distB="0" distL="114300" distR="114300" simplePos="0" relativeHeight="251693056" behindDoc="0" locked="0" layoutInCell="1" allowOverlap="1" wp14:anchorId="4BD1BAD8" wp14:editId="3C012B19">
                            <wp:simplePos x="0" y="0"/>
                            <wp:positionH relativeFrom="column">
                              <wp:posOffset>1699894</wp:posOffset>
                            </wp:positionH>
                            <wp:positionV relativeFrom="paragraph">
                              <wp:posOffset>191770</wp:posOffset>
                            </wp:positionV>
                            <wp:extent cx="370205" cy="91440"/>
                            <wp:effectExtent l="0" t="0" r="48895" b="80010"/>
                            <wp:wrapNone/>
                            <wp:docPr id="15" name="Straight Arrow Connector 15"/>
                            <wp:cNvGraphicFramePr/>
                            <a:graphic xmlns:a="http://schemas.openxmlformats.org/drawingml/2006/main">
                              <a:graphicData uri="http://schemas.microsoft.com/office/word/2010/wordprocessingShape">
                                <wps:wsp>
                                  <wps:cNvCnPr/>
                                  <wps:spPr>
                                    <a:xfrm>
                                      <a:off x="0" y="0"/>
                                      <a:ext cx="370205" cy="91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8E0D61" id="Straight Arrow Connector 15" o:spid="_x0000_s1026" type="#_x0000_t32" style="position:absolute;margin-left:133.85pt;margin-top:15.1pt;width:29.15pt;height:7.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" strokecolor="#5b9bd5 [3204]" strokeweight=".5pt">
                            <v:stroke endarrow="block" joinstyle="miter"/>
                          </v:shape>
                        </w:pict>
                      </mc:Fallback>
                    </mc:AlternateContent>
                  </w:r>
                </w:p>
              </w:tc>
            </w:tr>
          </w:tbl>
          <w:p w14:paraId="1BD1223F" w14:textId="77777777" w:rsidR="00FA0BF5" w:rsidRPr="00ED43C2" w:rsidRDefault="00FA0BF5" w:rsidP="00FA0BF5">
            <w:pPr>
              <w:rPr>
                <w:rFonts w:ascii="Arial" w:hAnsi="Arial" w:cs="Arial"/>
              </w:rPr>
            </w:pPr>
            <w:r>
              <w:rPr>
                <w:rFonts w:ascii="Arial" w:hAnsi="Arial" w:cs="Arial"/>
                <w:noProof/>
                <w:lang w:val="en-US" w:eastAsia="zh-CN"/>
              </w:rPr>
              <mc:AlternateContent>
                <mc:Choice Requires="wps">
                  <w:drawing>
                    <wp:anchor distT="0" distB="0" distL="114300" distR="114300" simplePos="0" relativeHeight="251692032" behindDoc="0" locked="0" layoutInCell="1" allowOverlap="1" wp14:anchorId="53351CFE" wp14:editId="37A627A6">
                      <wp:simplePos x="0" y="0"/>
                      <wp:positionH relativeFrom="column">
                        <wp:posOffset>-1905</wp:posOffset>
                      </wp:positionH>
                      <wp:positionV relativeFrom="paragraph">
                        <wp:posOffset>4445</wp:posOffset>
                      </wp:positionV>
                      <wp:extent cx="228600" cy="129540"/>
                      <wp:effectExtent l="0" t="0" r="76200" b="60960"/>
                      <wp:wrapNone/>
                      <wp:docPr id="16" name="Straight Arrow Connector 16"/>
                      <wp:cNvGraphicFramePr/>
                      <a:graphic xmlns:a="http://schemas.openxmlformats.org/drawingml/2006/main">
                        <a:graphicData uri="http://schemas.microsoft.com/office/word/2010/wordprocessingShape">
                          <wps:wsp>
                            <wps:cNvCnPr/>
                            <wps:spPr>
                              <a:xfrm>
                                <a:off x="0" y="0"/>
                                <a:ext cx="228600" cy="129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75CD9F" id="Straight Arrow Connector 16" o:spid="_x0000_s1026" type="#_x0000_t32" style="position:absolute;margin-left:-.15pt;margin-top:.35pt;width:18pt;height:10.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" strokecolor="#5b9bd5 [3204]" strokeweight=".5pt">
                      <v:stroke endarrow="block" joinstyle="miter"/>
                    </v:shape>
                  </w:pict>
                </mc:Fallback>
              </mc:AlternateContent>
            </w:r>
            <w:r>
              <w:rPr>
                <w:rFonts w:ascii="Arial" w:hAnsi="Arial" w:cs="Arial"/>
              </w:rPr>
              <w:t xml:space="preserve"> </w:t>
            </w:r>
          </w:p>
          <w:tbl>
            <w:tblPr>
              <w:tblStyle w:val="TableGrid"/>
              <w:tblW w:w="0" w:type="auto"/>
              <w:tblLook w:val="04A0" w:firstRow="1" w:lastRow="0" w:firstColumn="1" w:lastColumn="0" w:noHBand="0" w:noVBand="1"/>
            </w:tblPr>
            <w:tblGrid>
              <w:gridCol w:w="985"/>
              <w:gridCol w:w="979"/>
              <w:gridCol w:w="444"/>
              <w:gridCol w:w="701"/>
              <w:gridCol w:w="559"/>
              <w:gridCol w:w="559"/>
              <w:gridCol w:w="562"/>
              <w:gridCol w:w="559"/>
              <w:gridCol w:w="559"/>
              <w:gridCol w:w="562"/>
              <w:gridCol w:w="559"/>
              <w:gridCol w:w="559"/>
              <w:gridCol w:w="559"/>
              <w:gridCol w:w="559"/>
            </w:tblGrid>
            <w:tr w:rsidR="00FA0BF5" w14:paraId="68CE4248" w14:textId="10E74EE4" w:rsidTr="00FA0BF5">
              <w:trPr>
                <w:trHeight w:val="539"/>
              </w:trPr>
              <w:tc>
                <w:tcPr>
                  <w:tcW w:w="985" w:type="dxa"/>
                </w:tcPr>
                <w:p w14:paraId="411B9464" w14:textId="77777777" w:rsidR="00FA0BF5" w:rsidRDefault="00FA0BF5" w:rsidP="00FA0BF5">
                  <w:pPr>
                    <w:rPr>
                      <w:rFonts w:ascii="Arial" w:hAnsi="Arial" w:cs="Arial"/>
                    </w:rPr>
                  </w:pPr>
                  <w:r>
                    <w:rPr>
                      <w:rFonts w:ascii="Arial" w:hAnsi="Arial" w:cs="Arial"/>
                    </w:rPr>
                    <w:t>10</w:t>
                  </w:r>
                </w:p>
              </w:tc>
              <w:tc>
                <w:tcPr>
                  <w:tcW w:w="979" w:type="dxa"/>
                </w:tcPr>
                <w:p w14:paraId="5A18A16F" w14:textId="77777777" w:rsidR="00FA0BF5" w:rsidRDefault="00FA0BF5" w:rsidP="00FA0BF5">
                  <w:pPr>
                    <w:rPr>
                      <w:rFonts w:ascii="Arial" w:hAnsi="Arial" w:cs="Arial"/>
                    </w:rPr>
                  </w:pPr>
                </w:p>
              </w:tc>
              <w:tc>
                <w:tcPr>
                  <w:tcW w:w="444" w:type="dxa"/>
                  <w:tcBorders>
                    <w:top w:val="nil"/>
                    <w:bottom w:val="nil"/>
                  </w:tcBorders>
                </w:tcPr>
                <w:p w14:paraId="7DF608BF" w14:textId="77777777" w:rsidR="00FA0BF5" w:rsidRDefault="00FA0BF5" w:rsidP="00FA0BF5">
                  <w:pPr>
                    <w:rPr>
                      <w:rFonts w:ascii="Arial" w:hAnsi="Arial" w:cs="Arial"/>
                    </w:rPr>
                  </w:pPr>
                  <w:r>
                    <w:rPr>
                      <w:rFonts w:ascii="Arial" w:hAnsi="Arial" w:cs="Arial"/>
                      <w:noProof/>
                      <w:lang w:val="en-US" w:eastAsia="zh-CN"/>
                    </w:rPr>
                    <mc:AlternateContent>
                      <mc:Choice Requires="wps">
                        <w:drawing>
                          <wp:anchor distT="0" distB="0" distL="114300" distR="114300" simplePos="0" relativeHeight="251700224" behindDoc="0" locked="0" layoutInCell="1" allowOverlap="1" wp14:anchorId="7C4BC9F1" wp14:editId="028F1D10">
                            <wp:simplePos x="0" y="0"/>
                            <wp:positionH relativeFrom="column">
                              <wp:posOffset>-5715</wp:posOffset>
                            </wp:positionH>
                            <wp:positionV relativeFrom="paragraph">
                              <wp:posOffset>96521</wp:posOffset>
                            </wp:positionV>
                            <wp:extent cx="167640" cy="45719"/>
                            <wp:effectExtent l="0" t="57150" r="22860" b="50165"/>
                            <wp:wrapNone/>
                            <wp:docPr id="17" name="Straight Arrow Connector 17"/>
                            <wp:cNvGraphicFramePr/>
                            <a:graphic xmlns:a="http://schemas.openxmlformats.org/drawingml/2006/main">
                              <a:graphicData uri="http://schemas.microsoft.com/office/word/2010/wordprocessingShape">
                                <wps:wsp>
                                  <wps:cNvCnPr/>
                                  <wps:spPr>
                                    <a:xfrm flipV="1">
                                      <a:off x="0" y="0"/>
                                      <a:ext cx="1676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CD3696" id="Straight Arrow Connector 17" o:spid="_x0000_s1026" type="#_x0000_t32" style="position:absolute;margin-left:-.45pt;margin-top:7.6pt;width:13.2pt;height:3.6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" strokecolor="#5b9bd5 [3204]" strokeweight=".5pt">
                            <v:stroke endarrow="block" joinstyle="miter"/>
                          </v:shape>
                        </w:pict>
                      </mc:Fallback>
                    </mc:AlternateContent>
                  </w:r>
                </w:p>
              </w:tc>
              <w:tc>
                <w:tcPr>
                  <w:tcW w:w="701" w:type="dxa"/>
                </w:tcPr>
                <w:p w14:paraId="62BA7707" w14:textId="77777777" w:rsidR="00FA0BF5" w:rsidRDefault="00FA0BF5" w:rsidP="00FA0BF5">
                  <w:pPr>
                    <w:rPr>
                      <w:rFonts w:ascii="Arial" w:hAnsi="Arial" w:cs="Arial"/>
                    </w:rPr>
                  </w:pPr>
                  <w:r>
                    <w:rPr>
                      <w:rFonts w:ascii="Arial" w:hAnsi="Arial" w:cs="Arial"/>
                    </w:rPr>
                    <w:t>4</w:t>
                  </w:r>
                </w:p>
              </w:tc>
              <w:tc>
                <w:tcPr>
                  <w:tcW w:w="559" w:type="dxa"/>
                </w:tcPr>
                <w:p w14:paraId="26753A43" w14:textId="77777777" w:rsidR="00FA0BF5" w:rsidRDefault="00FA0BF5" w:rsidP="00FA0BF5">
                  <w:pPr>
                    <w:rPr>
                      <w:rFonts w:ascii="Arial" w:hAnsi="Arial" w:cs="Arial"/>
                    </w:rPr>
                  </w:pPr>
                </w:p>
              </w:tc>
              <w:tc>
                <w:tcPr>
                  <w:tcW w:w="559" w:type="dxa"/>
                  <w:tcBorders>
                    <w:top w:val="nil"/>
                    <w:bottom w:val="nil"/>
                  </w:tcBorders>
                </w:tcPr>
                <w:p w14:paraId="7A48D355" w14:textId="77777777" w:rsidR="00FA0BF5" w:rsidRDefault="00FA0BF5" w:rsidP="00FA0BF5">
                  <w:pPr>
                    <w:rPr>
                      <w:rFonts w:ascii="Arial" w:hAnsi="Arial" w:cs="Arial"/>
                    </w:rPr>
                  </w:pPr>
                </w:p>
              </w:tc>
              <w:tc>
                <w:tcPr>
                  <w:tcW w:w="562" w:type="dxa"/>
                </w:tcPr>
                <w:p w14:paraId="56E07085" w14:textId="77777777" w:rsidR="00FA0BF5" w:rsidRDefault="00FA0BF5" w:rsidP="00FA0BF5">
                  <w:pPr>
                    <w:rPr>
                      <w:rFonts w:ascii="Arial" w:hAnsi="Arial" w:cs="Arial"/>
                    </w:rPr>
                  </w:pPr>
                  <w:r>
                    <w:rPr>
                      <w:rFonts w:ascii="Arial" w:hAnsi="Arial" w:cs="Arial"/>
                    </w:rPr>
                    <w:t>6</w:t>
                  </w:r>
                </w:p>
              </w:tc>
              <w:tc>
                <w:tcPr>
                  <w:tcW w:w="559" w:type="dxa"/>
                  <w:tcBorders>
                    <w:right w:val="single" w:sz="4" w:space="0" w:color="auto"/>
                  </w:tcBorders>
                </w:tcPr>
                <w:p w14:paraId="7B4975E7" w14:textId="77777777" w:rsidR="00FA0BF5" w:rsidRDefault="00FA0BF5" w:rsidP="00FA0BF5">
                  <w:pPr>
                    <w:rPr>
                      <w:rFonts w:ascii="Arial" w:hAnsi="Arial" w:cs="Arial"/>
                    </w:rPr>
                  </w:pPr>
                </w:p>
              </w:tc>
              <w:tc>
                <w:tcPr>
                  <w:tcW w:w="559" w:type="dxa"/>
                  <w:tcBorders>
                    <w:top w:val="nil"/>
                    <w:left w:val="single" w:sz="4" w:space="0" w:color="auto"/>
                    <w:bottom w:val="nil"/>
                  </w:tcBorders>
                </w:tcPr>
                <w:p w14:paraId="4C3D2C15" w14:textId="77777777" w:rsidR="00FA0BF5" w:rsidRDefault="00FA0BF5" w:rsidP="00FA0BF5">
                  <w:pPr>
                    <w:rPr>
                      <w:rFonts w:ascii="Arial" w:hAnsi="Arial" w:cs="Arial"/>
                    </w:rPr>
                  </w:pPr>
                </w:p>
              </w:tc>
              <w:tc>
                <w:tcPr>
                  <w:tcW w:w="562" w:type="dxa"/>
                </w:tcPr>
                <w:p w14:paraId="61D1038F" w14:textId="77777777" w:rsidR="00FA0BF5" w:rsidRDefault="00FA0BF5" w:rsidP="00FA0BF5">
                  <w:pPr>
                    <w:rPr>
                      <w:rFonts w:ascii="Arial" w:hAnsi="Arial" w:cs="Arial"/>
                    </w:rPr>
                  </w:pPr>
                  <w:r>
                    <w:rPr>
                      <w:rFonts w:ascii="Arial" w:hAnsi="Arial" w:cs="Arial"/>
                    </w:rPr>
                    <w:t>3</w:t>
                  </w:r>
                </w:p>
              </w:tc>
              <w:tc>
                <w:tcPr>
                  <w:tcW w:w="559" w:type="dxa"/>
                </w:tcPr>
                <w:p w14:paraId="2A826E4D" w14:textId="77777777" w:rsidR="00FA0BF5" w:rsidRDefault="00FA0BF5" w:rsidP="00FA0BF5">
                  <w:pPr>
                    <w:rPr>
                      <w:rFonts w:ascii="Arial" w:hAnsi="Arial" w:cs="Arial"/>
                    </w:rPr>
                  </w:pPr>
                </w:p>
              </w:tc>
              <w:tc>
                <w:tcPr>
                  <w:tcW w:w="559" w:type="dxa"/>
                  <w:tcBorders>
                    <w:top w:val="nil"/>
                    <w:bottom w:val="nil"/>
                  </w:tcBorders>
                </w:tcPr>
                <w:p w14:paraId="4510A283" w14:textId="77777777" w:rsidR="00FA0BF5" w:rsidRDefault="00FA0BF5" w:rsidP="00FA0BF5">
                  <w:pPr>
                    <w:rPr>
                      <w:rFonts w:ascii="Arial" w:hAnsi="Arial" w:cs="Arial"/>
                    </w:rPr>
                  </w:pPr>
                </w:p>
              </w:tc>
              <w:tc>
                <w:tcPr>
                  <w:tcW w:w="559" w:type="dxa"/>
                </w:tcPr>
                <w:p w14:paraId="4C9BB154" w14:textId="71043272" w:rsidR="00FA0BF5" w:rsidRDefault="00FA0BF5" w:rsidP="00FA0BF5">
                  <w:pPr>
                    <w:rPr>
                      <w:rFonts w:ascii="Arial" w:hAnsi="Arial" w:cs="Arial"/>
                    </w:rPr>
                  </w:pPr>
                  <w:r>
                    <w:rPr>
                      <w:rFonts w:ascii="Arial" w:hAnsi="Arial" w:cs="Arial"/>
                    </w:rPr>
                    <w:t>5</w:t>
                  </w:r>
                </w:p>
              </w:tc>
              <w:tc>
                <w:tcPr>
                  <w:tcW w:w="559" w:type="dxa"/>
                </w:tcPr>
                <w:p w14:paraId="14CA2D0A" w14:textId="77777777" w:rsidR="00FA0BF5" w:rsidRDefault="00FA0BF5" w:rsidP="00FA0BF5">
                  <w:pPr>
                    <w:rPr>
                      <w:rFonts w:ascii="Arial" w:hAnsi="Arial" w:cs="Arial"/>
                    </w:rPr>
                  </w:pPr>
                </w:p>
              </w:tc>
            </w:tr>
          </w:tbl>
          <w:p w14:paraId="23F14524" w14:textId="77777777" w:rsidR="00FA0BF5" w:rsidRPr="00ED43C2" w:rsidRDefault="00FA0BF5" w:rsidP="00ED43C2">
            <w:pPr>
              <w:rPr>
                <w:rFonts w:ascii="Arial" w:hAnsi="Arial" w:cs="Arial"/>
              </w:rPr>
            </w:pPr>
          </w:p>
          <w:p w14:paraId="3878D296" w14:textId="77777777" w:rsidR="00CF0CFE" w:rsidRPr="00ED43C2" w:rsidRDefault="00CF0CFE" w:rsidP="00ED43C2">
            <w:pPr>
              <w:rPr>
                <w:rFonts w:ascii="Arial" w:hAnsi="Arial" w:cs="Arial"/>
              </w:rPr>
            </w:pPr>
          </w:p>
          <w:p w14:paraId="3B1967CF" w14:textId="7DD27817" w:rsidR="00CF0CFE" w:rsidRPr="00ED43C2" w:rsidRDefault="00325FD5" w:rsidP="00ED43C2">
            <w:pPr>
              <w:rPr>
                <w:rFonts w:ascii="Arial" w:hAnsi="Arial" w:cs="Arial"/>
              </w:rPr>
            </w:pPr>
            <w:ins w:id="19" w:author="Pamela LOY-SIOW (NP)" w:date="2021-01-14T17:24:00Z">
              <w:r>
                <w:rPr>
                  <w:rFonts w:ascii="Arial" w:hAnsi="Arial" w:cs="Arial"/>
                </w:rPr>
                <w:t>Nodes not added in order of priority.</w:t>
              </w:r>
            </w:ins>
          </w:p>
          <w:p w14:paraId="2DA2CCA8" w14:textId="77777777" w:rsidR="00CF0CFE" w:rsidRPr="00ED43C2" w:rsidRDefault="00CF0CFE" w:rsidP="00ED43C2">
            <w:pPr>
              <w:rPr>
                <w:rFonts w:ascii="Arial" w:hAnsi="Arial" w:cs="Arial"/>
              </w:rPr>
            </w:pPr>
          </w:p>
          <w:p w14:paraId="1B9742B4" w14:textId="77777777" w:rsidR="00CF0CFE" w:rsidRPr="00ED43C2" w:rsidRDefault="00CF0CFE" w:rsidP="00ED43C2">
            <w:pPr>
              <w:rPr>
                <w:rFonts w:ascii="Arial" w:hAnsi="Arial" w:cs="Arial"/>
              </w:rPr>
            </w:pPr>
          </w:p>
          <w:p w14:paraId="6972F718" w14:textId="50F67FF2" w:rsidR="00CF0CFE" w:rsidRPr="00ED43C2" w:rsidRDefault="00CF0CFE" w:rsidP="00ED43C2">
            <w:pPr>
              <w:rPr>
                <w:rFonts w:ascii="Arial" w:hAnsi="Arial" w:cs="Arial"/>
              </w:rPr>
            </w:pPr>
          </w:p>
        </w:tc>
      </w:tr>
      <w:tr w:rsidR="00ED43C2" w:rsidRPr="00ED43C2" w14:paraId="5E8D02B6" w14:textId="77777777" w:rsidTr="007D741E">
        <w:tc>
          <w:tcPr>
            <w:tcW w:w="562" w:type="dxa"/>
          </w:tcPr>
          <w:p w14:paraId="5AB6FE4B" w14:textId="77777777" w:rsidR="00C23D1E" w:rsidRPr="00ED43C2" w:rsidRDefault="00C23D1E" w:rsidP="00ED43C2">
            <w:pPr>
              <w:rPr>
                <w:rFonts w:ascii="Arial" w:hAnsi="Arial" w:cs="Arial"/>
              </w:rPr>
            </w:pPr>
          </w:p>
        </w:tc>
        <w:tc>
          <w:tcPr>
            <w:tcW w:w="8931" w:type="dxa"/>
          </w:tcPr>
          <w:p w14:paraId="394671EA" w14:textId="2ADF5352" w:rsidR="00C23D1E" w:rsidRPr="00ED43C2" w:rsidRDefault="00211164" w:rsidP="00ED43C2">
            <w:pPr>
              <w:jc w:val="right"/>
              <w:rPr>
                <w:rFonts w:ascii="Arial" w:hAnsi="Arial" w:cs="Arial"/>
              </w:rPr>
            </w:pPr>
            <w:r w:rsidRPr="00ED43C2">
              <w:rPr>
                <w:rFonts w:ascii="Arial" w:hAnsi="Arial" w:cs="Arial"/>
              </w:rPr>
              <w:t>(10</w:t>
            </w:r>
            <w:r w:rsidR="00C23D1E" w:rsidRPr="00ED43C2">
              <w:rPr>
                <w:rFonts w:ascii="Arial" w:hAnsi="Arial" w:cs="Arial"/>
              </w:rPr>
              <w:t xml:space="preserve"> marks)</w:t>
            </w:r>
          </w:p>
        </w:tc>
      </w:tr>
      <w:tr w:rsidR="00ED43C2" w:rsidRPr="00ED43C2" w14:paraId="3EB40CF4" w14:textId="77777777" w:rsidTr="007D741E">
        <w:tc>
          <w:tcPr>
            <w:tcW w:w="562" w:type="dxa"/>
          </w:tcPr>
          <w:p w14:paraId="62ADDEC0" w14:textId="77777777" w:rsidR="00C23D1E" w:rsidRPr="00ED43C2" w:rsidRDefault="00C23D1E" w:rsidP="00ED43C2">
            <w:pPr>
              <w:rPr>
                <w:rFonts w:ascii="Arial" w:hAnsi="Arial" w:cs="Arial"/>
              </w:rPr>
            </w:pPr>
            <w:r w:rsidRPr="00ED43C2">
              <w:rPr>
                <w:rFonts w:ascii="Arial" w:hAnsi="Arial" w:cs="Arial"/>
              </w:rPr>
              <w:t>(b)</w:t>
            </w:r>
          </w:p>
        </w:tc>
        <w:tc>
          <w:tcPr>
            <w:tcW w:w="8931" w:type="dxa"/>
          </w:tcPr>
          <w:p w14:paraId="77790C2F" w14:textId="77777777" w:rsidR="00FA0BF5" w:rsidRPr="00FA0BF5" w:rsidRDefault="00FA0BF5" w:rsidP="00FA0BF5">
            <w:pPr>
              <w:rPr>
                <w:rFonts w:ascii="Arial" w:hAnsi="Arial" w:cs="Arial"/>
              </w:rPr>
            </w:pPr>
            <w:r w:rsidRPr="00FA0BF5">
              <w:rPr>
                <w:rFonts w:ascii="Arial" w:hAnsi="Arial" w:cs="Arial"/>
              </w:rPr>
              <w:t>bool PQueue::enqueue(ItemType item, PriorityType p)</w:t>
            </w:r>
          </w:p>
          <w:p w14:paraId="79D55717" w14:textId="77777777" w:rsidR="00FA0BF5" w:rsidRPr="00FA0BF5" w:rsidRDefault="00FA0BF5" w:rsidP="00FA0BF5">
            <w:pPr>
              <w:rPr>
                <w:rFonts w:ascii="Arial" w:hAnsi="Arial" w:cs="Arial"/>
              </w:rPr>
            </w:pPr>
            <w:r w:rsidRPr="00FA0BF5">
              <w:rPr>
                <w:rFonts w:ascii="Arial" w:hAnsi="Arial" w:cs="Arial"/>
              </w:rPr>
              <w:t>{</w:t>
            </w:r>
          </w:p>
          <w:p w14:paraId="087AFC7A" w14:textId="77777777" w:rsidR="00FA0BF5" w:rsidRPr="00FA0BF5" w:rsidRDefault="00FA0BF5" w:rsidP="00FA0BF5">
            <w:pPr>
              <w:rPr>
                <w:rFonts w:ascii="Arial" w:hAnsi="Arial" w:cs="Arial"/>
              </w:rPr>
            </w:pPr>
            <w:r w:rsidRPr="00FA0BF5">
              <w:rPr>
                <w:rFonts w:ascii="Arial" w:hAnsi="Arial" w:cs="Arial"/>
              </w:rPr>
              <w:tab/>
              <w:t>Node* tmp = new Node;</w:t>
            </w:r>
          </w:p>
          <w:p w14:paraId="7134962E" w14:textId="77777777" w:rsidR="00FA0BF5" w:rsidRPr="00FA0BF5" w:rsidRDefault="00FA0BF5" w:rsidP="00FA0BF5">
            <w:pPr>
              <w:rPr>
                <w:rFonts w:ascii="Arial" w:hAnsi="Arial" w:cs="Arial"/>
              </w:rPr>
            </w:pPr>
            <w:r w:rsidRPr="00FA0BF5">
              <w:rPr>
                <w:rFonts w:ascii="Arial" w:hAnsi="Arial" w:cs="Arial"/>
              </w:rPr>
              <w:tab/>
              <w:t>tmp-&gt;item = item;</w:t>
            </w:r>
          </w:p>
          <w:p w14:paraId="097255F4" w14:textId="77777777" w:rsidR="00FA0BF5" w:rsidRPr="00FA0BF5" w:rsidRDefault="00FA0BF5" w:rsidP="00FA0BF5">
            <w:pPr>
              <w:rPr>
                <w:rFonts w:ascii="Arial" w:hAnsi="Arial" w:cs="Arial"/>
              </w:rPr>
            </w:pPr>
            <w:r w:rsidRPr="00FA0BF5">
              <w:rPr>
                <w:rFonts w:ascii="Arial" w:hAnsi="Arial" w:cs="Arial"/>
              </w:rPr>
              <w:tab/>
              <w:t>tmp-&gt;priority = p;</w:t>
            </w:r>
          </w:p>
          <w:p w14:paraId="02583335" w14:textId="71CD0BB6" w:rsidR="00FA0BF5" w:rsidRPr="00FA0BF5" w:rsidRDefault="00FA0BF5" w:rsidP="00FA0BF5">
            <w:pPr>
              <w:rPr>
                <w:rFonts w:ascii="Arial" w:hAnsi="Arial" w:cs="Arial"/>
              </w:rPr>
            </w:pPr>
            <w:r w:rsidRPr="00FA0BF5">
              <w:rPr>
                <w:rFonts w:ascii="Arial" w:hAnsi="Arial" w:cs="Arial"/>
              </w:rPr>
              <w:tab/>
              <w:t>tmp-&gt;next = NULL;</w:t>
            </w:r>
            <w:ins w:id="20" w:author="Pamela LOY-SIOW (NP)" w:date="2021-01-14T17:24:00Z">
              <w:r w:rsidR="00325FD5">
                <w:rPr>
                  <w:rFonts w:ascii="Arial" w:hAnsi="Arial" w:cs="Arial"/>
                </w:rPr>
                <w:sym w:font="Wingdings 2" w:char="F050"/>
              </w:r>
            </w:ins>
          </w:p>
          <w:p w14:paraId="0CB12943" w14:textId="77777777" w:rsidR="00FA0BF5" w:rsidRPr="00FA0BF5" w:rsidRDefault="00FA0BF5" w:rsidP="00FA0BF5">
            <w:pPr>
              <w:rPr>
                <w:rFonts w:ascii="Arial" w:hAnsi="Arial" w:cs="Arial"/>
              </w:rPr>
            </w:pPr>
            <w:r w:rsidRPr="00FA0BF5">
              <w:rPr>
                <w:rFonts w:ascii="Arial" w:hAnsi="Arial" w:cs="Arial"/>
              </w:rPr>
              <w:lastRenderedPageBreak/>
              <w:tab/>
              <w:t>if (frontNode == NULL) {</w:t>
            </w:r>
          </w:p>
          <w:p w14:paraId="03889AE1" w14:textId="77777777" w:rsidR="00FA0BF5" w:rsidRPr="00FA0BF5" w:rsidRDefault="00FA0BF5" w:rsidP="00FA0BF5">
            <w:pPr>
              <w:rPr>
                <w:rFonts w:ascii="Arial" w:hAnsi="Arial" w:cs="Arial"/>
              </w:rPr>
            </w:pPr>
            <w:r w:rsidRPr="00FA0BF5">
              <w:rPr>
                <w:rFonts w:ascii="Arial" w:hAnsi="Arial" w:cs="Arial"/>
              </w:rPr>
              <w:tab/>
            </w:r>
            <w:r w:rsidRPr="00FA0BF5">
              <w:rPr>
                <w:rFonts w:ascii="Arial" w:hAnsi="Arial" w:cs="Arial"/>
              </w:rPr>
              <w:tab/>
              <w:t>frontNode = tmp;</w:t>
            </w:r>
          </w:p>
          <w:p w14:paraId="2AAA624D" w14:textId="77A5CEA1" w:rsidR="00FA0BF5" w:rsidRPr="00FA0BF5" w:rsidRDefault="00FA0BF5" w:rsidP="00FA0BF5">
            <w:pPr>
              <w:rPr>
                <w:rFonts w:ascii="Arial" w:hAnsi="Arial" w:cs="Arial"/>
              </w:rPr>
            </w:pPr>
            <w:r w:rsidRPr="00FA0BF5">
              <w:rPr>
                <w:rFonts w:ascii="Arial" w:hAnsi="Arial" w:cs="Arial"/>
              </w:rPr>
              <w:tab/>
              <w:t>}</w:t>
            </w:r>
            <w:ins w:id="21" w:author="Pamela LOY-SIOW (NP)" w:date="2021-01-14T17:24:00Z">
              <w:r w:rsidR="00325FD5">
                <w:rPr>
                  <w:rFonts w:ascii="Arial" w:hAnsi="Arial" w:cs="Arial"/>
                </w:rPr>
                <w:sym w:font="Wingdings 2" w:char="F050"/>
              </w:r>
            </w:ins>
          </w:p>
          <w:p w14:paraId="6589F3DF" w14:textId="77777777" w:rsidR="00FA0BF5" w:rsidRPr="00FA0BF5" w:rsidRDefault="00FA0BF5" w:rsidP="00FA0BF5">
            <w:pPr>
              <w:rPr>
                <w:rFonts w:ascii="Arial" w:hAnsi="Arial" w:cs="Arial"/>
              </w:rPr>
            </w:pPr>
            <w:r w:rsidRPr="00FA0BF5">
              <w:rPr>
                <w:rFonts w:ascii="Arial" w:hAnsi="Arial" w:cs="Arial"/>
              </w:rPr>
              <w:tab/>
              <w:t>else {</w:t>
            </w:r>
          </w:p>
          <w:p w14:paraId="785DAB64" w14:textId="77777777" w:rsidR="00FA0BF5" w:rsidRPr="00FA0BF5" w:rsidRDefault="00FA0BF5" w:rsidP="00FA0BF5">
            <w:pPr>
              <w:rPr>
                <w:rFonts w:ascii="Arial" w:hAnsi="Arial" w:cs="Arial"/>
              </w:rPr>
            </w:pPr>
            <w:r w:rsidRPr="00FA0BF5">
              <w:rPr>
                <w:rFonts w:ascii="Arial" w:hAnsi="Arial" w:cs="Arial"/>
              </w:rPr>
              <w:tab/>
            </w:r>
            <w:r w:rsidRPr="00FA0BF5">
              <w:rPr>
                <w:rFonts w:ascii="Arial" w:hAnsi="Arial" w:cs="Arial"/>
              </w:rPr>
              <w:tab/>
              <w:t>Node* loopNode = frontNode;</w:t>
            </w:r>
          </w:p>
          <w:p w14:paraId="3C85256C" w14:textId="77777777" w:rsidR="00FA0BF5" w:rsidRPr="00FA0BF5" w:rsidRDefault="00FA0BF5" w:rsidP="00FA0BF5">
            <w:pPr>
              <w:rPr>
                <w:rFonts w:ascii="Arial" w:hAnsi="Arial" w:cs="Arial"/>
              </w:rPr>
            </w:pPr>
            <w:r w:rsidRPr="00FA0BF5">
              <w:rPr>
                <w:rFonts w:ascii="Arial" w:hAnsi="Arial" w:cs="Arial"/>
              </w:rPr>
              <w:tab/>
            </w:r>
            <w:r w:rsidRPr="00FA0BF5">
              <w:rPr>
                <w:rFonts w:ascii="Arial" w:hAnsi="Arial" w:cs="Arial"/>
              </w:rPr>
              <w:tab/>
              <w:t>while (true)</w:t>
            </w:r>
          </w:p>
          <w:p w14:paraId="5AF97115" w14:textId="77777777" w:rsidR="00FA0BF5" w:rsidRPr="00FA0BF5" w:rsidRDefault="00FA0BF5" w:rsidP="00FA0BF5">
            <w:pPr>
              <w:rPr>
                <w:rFonts w:ascii="Arial" w:hAnsi="Arial" w:cs="Arial"/>
              </w:rPr>
            </w:pPr>
            <w:r w:rsidRPr="00FA0BF5">
              <w:rPr>
                <w:rFonts w:ascii="Arial" w:hAnsi="Arial" w:cs="Arial"/>
              </w:rPr>
              <w:tab/>
            </w:r>
            <w:r w:rsidRPr="00FA0BF5">
              <w:rPr>
                <w:rFonts w:ascii="Arial" w:hAnsi="Arial" w:cs="Arial"/>
              </w:rPr>
              <w:tab/>
              <w:t>{</w:t>
            </w:r>
          </w:p>
          <w:p w14:paraId="2E740C18" w14:textId="38C13CD2" w:rsidR="00FA0BF5" w:rsidRPr="00FA0BF5" w:rsidRDefault="00FA0BF5" w:rsidP="00FA0BF5">
            <w:pPr>
              <w:rPr>
                <w:rFonts w:ascii="Arial" w:hAnsi="Arial" w:cs="Arial"/>
              </w:rPr>
            </w:pPr>
            <w:r w:rsidRPr="00FA0BF5">
              <w:rPr>
                <w:rFonts w:ascii="Arial" w:hAnsi="Arial" w:cs="Arial"/>
              </w:rPr>
              <w:tab/>
            </w:r>
            <w:r w:rsidRPr="00FA0BF5">
              <w:rPr>
                <w:rFonts w:ascii="Arial" w:hAnsi="Arial" w:cs="Arial"/>
              </w:rPr>
              <w:tab/>
            </w:r>
            <w:r w:rsidRPr="00FA0BF5">
              <w:rPr>
                <w:rFonts w:ascii="Arial" w:hAnsi="Arial" w:cs="Arial"/>
              </w:rPr>
              <w:tab/>
              <w:t>if (loopNode</w:t>
            </w:r>
            <w:ins w:id="22" w:author="Pamela LOY-SIOW (NP)" w:date="2021-01-14T17:25:00Z">
              <w:r w:rsidR="00325FD5">
                <w:rPr>
                  <w:rFonts w:ascii="Arial" w:hAnsi="Arial" w:cs="Arial"/>
                </w:rPr>
                <w:t>-&gt;next</w:t>
              </w:r>
            </w:ins>
            <w:r w:rsidRPr="00FA0BF5">
              <w:rPr>
                <w:rFonts w:ascii="Arial" w:hAnsi="Arial" w:cs="Arial"/>
              </w:rPr>
              <w:t>-&gt;priority &lt; p) {</w:t>
            </w:r>
          </w:p>
          <w:p w14:paraId="3500C9EA" w14:textId="11F7CA80" w:rsidR="00FA0BF5" w:rsidRPr="00FA0BF5" w:rsidRDefault="00FA0BF5" w:rsidP="00FA0BF5">
            <w:pPr>
              <w:rPr>
                <w:rFonts w:ascii="Arial" w:hAnsi="Arial" w:cs="Arial"/>
              </w:rPr>
            </w:pPr>
            <w:r w:rsidRPr="00FA0BF5">
              <w:rPr>
                <w:rFonts w:ascii="Arial" w:hAnsi="Arial" w:cs="Arial"/>
              </w:rPr>
              <w:tab/>
            </w:r>
            <w:r w:rsidRPr="00FA0BF5">
              <w:rPr>
                <w:rFonts w:ascii="Arial" w:hAnsi="Arial" w:cs="Arial"/>
              </w:rPr>
              <w:tab/>
            </w:r>
            <w:r w:rsidRPr="00FA0BF5">
              <w:rPr>
                <w:rFonts w:ascii="Arial" w:hAnsi="Arial" w:cs="Arial"/>
              </w:rPr>
              <w:tab/>
            </w:r>
            <w:r w:rsidRPr="00FA0BF5">
              <w:rPr>
                <w:rFonts w:ascii="Arial" w:hAnsi="Arial" w:cs="Arial"/>
              </w:rPr>
              <w:tab/>
              <w:t>tmp-&gt;next = loopNode</w:t>
            </w:r>
            <w:ins w:id="23" w:author="Pamela LOY-SIOW (NP)" w:date="2021-01-14T17:25:00Z">
              <w:r w:rsidR="00325FD5">
                <w:rPr>
                  <w:rFonts w:ascii="Arial" w:hAnsi="Arial" w:cs="Arial"/>
                </w:rPr>
                <w:t>-&gt;next</w:t>
              </w:r>
            </w:ins>
            <w:r w:rsidRPr="00FA0BF5">
              <w:rPr>
                <w:rFonts w:ascii="Arial" w:hAnsi="Arial" w:cs="Arial"/>
              </w:rPr>
              <w:t>;</w:t>
            </w:r>
          </w:p>
          <w:p w14:paraId="7A4EDDA3" w14:textId="089D3EA9" w:rsidR="00FA0BF5" w:rsidRPr="00FA0BF5" w:rsidRDefault="00FA0BF5" w:rsidP="00FA0BF5">
            <w:pPr>
              <w:rPr>
                <w:rFonts w:ascii="Arial" w:hAnsi="Arial" w:cs="Arial"/>
              </w:rPr>
            </w:pPr>
            <w:r w:rsidRPr="00FA0BF5">
              <w:rPr>
                <w:rFonts w:ascii="Arial" w:hAnsi="Arial" w:cs="Arial"/>
              </w:rPr>
              <w:tab/>
            </w:r>
            <w:r w:rsidRPr="00FA0BF5">
              <w:rPr>
                <w:rFonts w:ascii="Arial" w:hAnsi="Arial" w:cs="Arial"/>
              </w:rPr>
              <w:tab/>
            </w:r>
            <w:r w:rsidRPr="00FA0BF5">
              <w:rPr>
                <w:rFonts w:ascii="Arial" w:hAnsi="Arial" w:cs="Arial"/>
              </w:rPr>
              <w:tab/>
            </w:r>
            <w:r w:rsidRPr="00FA0BF5">
              <w:rPr>
                <w:rFonts w:ascii="Arial" w:hAnsi="Arial" w:cs="Arial"/>
              </w:rPr>
              <w:tab/>
              <w:t>loopNode</w:t>
            </w:r>
            <w:ins w:id="24" w:author="Pamela LOY-SIOW (NP)" w:date="2021-01-14T17:25:00Z">
              <w:r w:rsidR="00325FD5">
                <w:rPr>
                  <w:rFonts w:ascii="Arial" w:hAnsi="Arial" w:cs="Arial"/>
                </w:rPr>
                <w:t>-&gt;next</w:t>
              </w:r>
            </w:ins>
            <w:r w:rsidRPr="00FA0BF5">
              <w:rPr>
                <w:rFonts w:ascii="Arial" w:hAnsi="Arial" w:cs="Arial"/>
              </w:rPr>
              <w:t xml:space="preserve"> = tmp;</w:t>
            </w:r>
          </w:p>
          <w:p w14:paraId="3E99A8EE" w14:textId="77777777" w:rsidR="00FA0BF5" w:rsidRPr="00FA0BF5" w:rsidRDefault="00FA0BF5" w:rsidP="00FA0BF5">
            <w:pPr>
              <w:rPr>
                <w:rFonts w:ascii="Arial" w:hAnsi="Arial" w:cs="Arial"/>
              </w:rPr>
            </w:pPr>
            <w:r w:rsidRPr="00FA0BF5">
              <w:rPr>
                <w:rFonts w:ascii="Arial" w:hAnsi="Arial" w:cs="Arial"/>
              </w:rPr>
              <w:tab/>
            </w:r>
            <w:r w:rsidRPr="00FA0BF5">
              <w:rPr>
                <w:rFonts w:ascii="Arial" w:hAnsi="Arial" w:cs="Arial"/>
              </w:rPr>
              <w:tab/>
            </w:r>
            <w:r w:rsidRPr="00FA0BF5">
              <w:rPr>
                <w:rFonts w:ascii="Arial" w:hAnsi="Arial" w:cs="Arial"/>
              </w:rPr>
              <w:tab/>
            </w:r>
            <w:r w:rsidRPr="00FA0BF5">
              <w:rPr>
                <w:rFonts w:ascii="Arial" w:hAnsi="Arial" w:cs="Arial"/>
              </w:rPr>
              <w:tab/>
              <w:t>return true;</w:t>
            </w:r>
          </w:p>
          <w:p w14:paraId="27F28FE6" w14:textId="77777777" w:rsidR="00FA0BF5" w:rsidRPr="00FA0BF5" w:rsidRDefault="00FA0BF5" w:rsidP="00FA0BF5">
            <w:pPr>
              <w:rPr>
                <w:rFonts w:ascii="Arial" w:hAnsi="Arial" w:cs="Arial"/>
              </w:rPr>
            </w:pPr>
            <w:r w:rsidRPr="00FA0BF5">
              <w:rPr>
                <w:rFonts w:ascii="Arial" w:hAnsi="Arial" w:cs="Arial"/>
              </w:rPr>
              <w:tab/>
            </w:r>
            <w:r w:rsidRPr="00FA0BF5">
              <w:rPr>
                <w:rFonts w:ascii="Arial" w:hAnsi="Arial" w:cs="Arial"/>
              </w:rPr>
              <w:tab/>
            </w:r>
            <w:r w:rsidRPr="00FA0BF5">
              <w:rPr>
                <w:rFonts w:ascii="Arial" w:hAnsi="Arial" w:cs="Arial"/>
              </w:rPr>
              <w:tab/>
              <w:t>}</w:t>
            </w:r>
          </w:p>
          <w:p w14:paraId="1F873170" w14:textId="5BC52B9F" w:rsidR="00FA0BF5" w:rsidRPr="00FA0BF5" w:rsidRDefault="00FA0BF5" w:rsidP="00FA0BF5">
            <w:pPr>
              <w:rPr>
                <w:rFonts w:ascii="Arial" w:hAnsi="Arial" w:cs="Arial"/>
              </w:rPr>
            </w:pPr>
            <w:r w:rsidRPr="00FA0BF5">
              <w:rPr>
                <w:rFonts w:ascii="Arial" w:hAnsi="Arial" w:cs="Arial"/>
              </w:rPr>
              <w:tab/>
            </w:r>
            <w:r w:rsidRPr="00FA0BF5">
              <w:rPr>
                <w:rFonts w:ascii="Arial" w:hAnsi="Arial" w:cs="Arial"/>
              </w:rPr>
              <w:tab/>
            </w:r>
            <w:r w:rsidRPr="00FA0BF5">
              <w:rPr>
                <w:rFonts w:ascii="Arial" w:hAnsi="Arial" w:cs="Arial"/>
              </w:rPr>
              <w:tab/>
              <w:t>else if (loopNode-&gt;next == NULL) {</w:t>
            </w:r>
            <w:ins w:id="25" w:author="Pamela LOY-SIOW (NP)" w:date="2021-01-14T17:25:00Z">
              <w:r w:rsidR="00325FD5">
                <w:rPr>
                  <w:rFonts w:ascii="Arial" w:hAnsi="Arial" w:cs="Arial"/>
                </w:rPr>
                <w:t xml:space="preserve"> this should be before </w:t>
              </w:r>
            </w:ins>
          </w:p>
          <w:p w14:paraId="20806916" w14:textId="6E7B1E85" w:rsidR="00FA0BF5" w:rsidRPr="00FA0BF5" w:rsidRDefault="00FA0BF5" w:rsidP="00FA0BF5">
            <w:pPr>
              <w:rPr>
                <w:rFonts w:ascii="Arial" w:hAnsi="Arial" w:cs="Arial"/>
              </w:rPr>
            </w:pPr>
            <w:r w:rsidRPr="00FA0BF5">
              <w:rPr>
                <w:rFonts w:ascii="Arial" w:hAnsi="Arial" w:cs="Arial"/>
              </w:rPr>
              <w:tab/>
            </w:r>
            <w:r w:rsidRPr="00FA0BF5">
              <w:rPr>
                <w:rFonts w:ascii="Arial" w:hAnsi="Arial" w:cs="Arial"/>
              </w:rPr>
              <w:tab/>
            </w:r>
            <w:r w:rsidRPr="00FA0BF5">
              <w:rPr>
                <w:rFonts w:ascii="Arial" w:hAnsi="Arial" w:cs="Arial"/>
              </w:rPr>
              <w:tab/>
            </w:r>
            <w:r w:rsidRPr="00FA0BF5">
              <w:rPr>
                <w:rFonts w:ascii="Arial" w:hAnsi="Arial" w:cs="Arial"/>
              </w:rPr>
              <w:tab/>
              <w:t>loopNode-&gt;next = tmp;</w:t>
            </w:r>
            <w:ins w:id="26" w:author="Pamela LOY-SIOW (NP)" w:date="2021-01-14T17:26:00Z">
              <w:r w:rsidR="00325FD5">
                <w:rPr>
                  <w:rFonts w:ascii="Arial" w:hAnsi="Arial" w:cs="Arial"/>
                </w:rPr>
                <w:t xml:space="preserve">         the other if </w:t>
              </w:r>
            </w:ins>
          </w:p>
          <w:p w14:paraId="794C2AD5" w14:textId="04CFF6F9" w:rsidR="00FA0BF5" w:rsidRPr="00FA0BF5" w:rsidRDefault="00FA0BF5" w:rsidP="00FA0BF5">
            <w:pPr>
              <w:rPr>
                <w:rFonts w:ascii="Arial" w:hAnsi="Arial" w:cs="Arial"/>
              </w:rPr>
            </w:pPr>
            <w:r w:rsidRPr="00FA0BF5">
              <w:rPr>
                <w:rFonts w:ascii="Arial" w:hAnsi="Arial" w:cs="Arial"/>
              </w:rPr>
              <w:tab/>
            </w:r>
            <w:r w:rsidRPr="00FA0BF5">
              <w:rPr>
                <w:rFonts w:ascii="Arial" w:hAnsi="Arial" w:cs="Arial"/>
              </w:rPr>
              <w:tab/>
            </w:r>
            <w:r w:rsidRPr="00FA0BF5">
              <w:rPr>
                <w:rFonts w:ascii="Arial" w:hAnsi="Arial" w:cs="Arial"/>
              </w:rPr>
              <w:tab/>
            </w:r>
            <w:r w:rsidRPr="00FA0BF5">
              <w:rPr>
                <w:rFonts w:ascii="Arial" w:hAnsi="Arial" w:cs="Arial"/>
              </w:rPr>
              <w:tab/>
              <w:t>return true;</w:t>
            </w:r>
            <w:ins w:id="27" w:author="Pamela LOY-SIOW (NP)" w:date="2021-01-14T17:26:00Z">
              <w:r w:rsidR="00325FD5">
                <w:rPr>
                  <w:rFonts w:ascii="Arial" w:hAnsi="Arial" w:cs="Arial"/>
                </w:rPr>
                <w:t xml:space="preserve">  </w:t>
              </w:r>
            </w:ins>
            <w:ins w:id="28" w:author="Pamela LOY-SIOW (NP)" w:date="2021-01-14T17:27:00Z">
              <w:r w:rsidR="00325FD5">
                <w:rPr>
                  <w:rFonts w:ascii="Arial" w:hAnsi="Arial" w:cs="Arial"/>
                </w:rPr>
                <w:t>priority may be bigger</w:t>
              </w:r>
            </w:ins>
          </w:p>
          <w:p w14:paraId="7A143645" w14:textId="453700E3" w:rsidR="00FA0BF5" w:rsidRPr="00FA0BF5" w:rsidRDefault="00FA0BF5" w:rsidP="00FA0BF5">
            <w:pPr>
              <w:rPr>
                <w:rFonts w:ascii="Arial" w:hAnsi="Arial" w:cs="Arial"/>
              </w:rPr>
            </w:pPr>
            <w:r w:rsidRPr="00FA0BF5">
              <w:rPr>
                <w:rFonts w:ascii="Arial" w:hAnsi="Arial" w:cs="Arial"/>
              </w:rPr>
              <w:tab/>
            </w:r>
            <w:r w:rsidRPr="00FA0BF5">
              <w:rPr>
                <w:rFonts w:ascii="Arial" w:hAnsi="Arial" w:cs="Arial"/>
              </w:rPr>
              <w:tab/>
            </w:r>
            <w:r w:rsidRPr="00FA0BF5">
              <w:rPr>
                <w:rFonts w:ascii="Arial" w:hAnsi="Arial" w:cs="Arial"/>
              </w:rPr>
              <w:tab/>
              <w:t>}</w:t>
            </w:r>
            <w:ins w:id="29" w:author="Pamela LOY-SIOW (NP)" w:date="2021-01-14T17:27:00Z">
              <w:r w:rsidR="00325FD5">
                <w:rPr>
                  <w:rFonts w:ascii="Arial" w:hAnsi="Arial" w:cs="Arial"/>
                </w:rPr>
                <w:t xml:space="preserve">                            </w:t>
              </w:r>
            </w:ins>
          </w:p>
          <w:p w14:paraId="7472EFDF" w14:textId="77777777" w:rsidR="00FA0BF5" w:rsidRPr="00FA0BF5" w:rsidRDefault="00FA0BF5" w:rsidP="00FA0BF5">
            <w:pPr>
              <w:rPr>
                <w:rFonts w:ascii="Arial" w:hAnsi="Arial" w:cs="Arial"/>
              </w:rPr>
            </w:pPr>
            <w:r w:rsidRPr="00FA0BF5">
              <w:rPr>
                <w:rFonts w:ascii="Arial" w:hAnsi="Arial" w:cs="Arial"/>
              </w:rPr>
              <w:tab/>
            </w:r>
            <w:r w:rsidRPr="00FA0BF5">
              <w:rPr>
                <w:rFonts w:ascii="Arial" w:hAnsi="Arial" w:cs="Arial"/>
              </w:rPr>
              <w:tab/>
            </w:r>
            <w:r w:rsidRPr="00FA0BF5">
              <w:rPr>
                <w:rFonts w:ascii="Arial" w:hAnsi="Arial" w:cs="Arial"/>
              </w:rPr>
              <w:tab/>
              <w:t>else {</w:t>
            </w:r>
          </w:p>
          <w:p w14:paraId="7869331F" w14:textId="593EE450" w:rsidR="00FA0BF5" w:rsidRPr="00FA0BF5" w:rsidRDefault="00FA0BF5" w:rsidP="00FA0BF5">
            <w:pPr>
              <w:rPr>
                <w:rFonts w:ascii="Arial" w:hAnsi="Arial" w:cs="Arial"/>
              </w:rPr>
            </w:pPr>
            <w:r w:rsidRPr="00FA0BF5">
              <w:rPr>
                <w:rFonts w:ascii="Arial" w:hAnsi="Arial" w:cs="Arial"/>
              </w:rPr>
              <w:tab/>
            </w:r>
            <w:r w:rsidRPr="00FA0BF5">
              <w:rPr>
                <w:rFonts w:ascii="Arial" w:hAnsi="Arial" w:cs="Arial"/>
              </w:rPr>
              <w:tab/>
            </w:r>
            <w:r w:rsidRPr="00FA0BF5">
              <w:rPr>
                <w:rFonts w:ascii="Arial" w:hAnsi="Arial" w:cs="Arial"/>
              </w:rPr>
              <w:tab/>
            </w:r>
            <w:r w:rsidRPr="00FA0BF5">
              <w:rPr>
                <w:rFonts w:ascii="Arial" w:hAnsi="Arial" w:cs="Arial"/>
              </w:rPr>
              <w:tab/>
              <w:t>loopNode = loopNode-&gt;next;</w:t>
            </w:r>
            <w:ins w:id="30" w:author="Pamela LOY-SIOW (NP)" w:date="2021-01-14T17:26:00Z">
              <w:r w:rsidR="00325FD5">
                <w:rPr>
                  <w:rFonts w:ascii="Arial" w:hAnsi="Arial" w:cs="Arial"/>
                </w:rPr>
                <w:sym w:font="Wingdings 2" w:char="F050"/>
              </w:r>
            </w:ins>
          </w:p>
          <w:p w14:paraId="76DB28DD" w14:textId="77777777" w:rsidR="00FA0BF5" w:rsidRPr="00FA0BF5" w:rsidRDefault="00FA0BF5" w:rsidP="00FA0BF5">
            <w:pPr>
              <w:rPr>
                <w:rFonts w:ascii="Arial" w:hAnsi="Arial" w:cs="Arial"/>
              </w:rPr>
            </w:pPr>
            <w:r w:rsidRPr="00FA0BF5">
              <w:rPr>
                <w:rFonts w:ascii="Arial" w:hAnsi="Arial" w:cs="Arial"/>
              </w:rPr>
              <w:tab/>
            </w:r>
            <w:r w:rsidRPr="00FA0BF5">
              <w:rPr>
                <w:rFonts w:ascii="Arial" w:hAnsi="Arial" w:cs="Arial"/>
              </w:rPr>
              <w:tab/>
            </w:r>
            <w:r w:rsidRPr="00FA0BF5">
              <w:rPr>
                <w:rFonts w:ascii="Arial" w:hAnsi="Arial" w:cs="Arial"/>
              </w:rPr>
              <w:tab/>
              <w:t>}</w:t>
            </w:r>
          </w:p>
          <w:p w14:paraId="50BBA92F" w14:textId="77777777" w:rsidR="00FA0BF5" w:rsidRPr="00FA0BF5" w:rsidRDefault="00FA0BF5" w:rsidP="00FA0BF5">
            <w:pPr>
              <w:rPr>
                <w:rFonts w:ascii="Arial" w:hAnsi="Arial" w:cs="Arial"/>
              </w:rPr>
            </w:pPr>
            <w:r w:rsidRPr="00FA0BF5">
              <w:rPr>
                <w:rFonts w:ascii="Arial" w:hAnsi="Arial" w:cs="Arial"/>
              </w:rPr>
              <w:tab/>
            </w:r>
            <w:r w:rsidRPr="00FA0BF5">
              <w:rPr>
                <w:rFonts w:ascii="Arial" w:hAnsi="Arial" w:cs="Arial"/>
              </w:rPr>
              <w:tab/>
              <w:t>}</w:t>
            </w:r>
          </w:p>
          <w:p w14:paraId="4A565680" w14:textId="77777777" w:rsidR="00FA0BF5" w:rsidRPr="00FA0BF5" w:rsidRDefault="00FA0BF5" w:rsidP="00FA0BF5">
            <w:pPr>
              <w:rPr>
                <w:rFonts w:ascii="Arial" w:hAnsi="Arial" w:cs="Arial"/>
              </w:rPr>
            </w:pPr>
            <w:r w:rsidRPr="00FA0BF5">
              <w:rPr>
                <w:rFonts w:ascii="Arial" w:hAnsi="Arial" w:cs="Arial"/>
              </w:rPr>
              <w:tab/>
              <w:t>}</w:t>
            </w:r>
          </w:p>
          <w:p w14:paraId="6D4151F3" w14:textId="77777777" w:rsidR="00FA0BF5" w:rsidRPr="00FA0BF5" w:rsidRDefault="00FA0BF5" w:rsidP="00FA0BF5">
            <w:pPr>
              <w:rPr>
                <w:rFonts w:ascii="Arial" w:hAnsi="Arial" w:cs="Arial"/>
              </w:rPr>
            </w:pPr>
            <w:r w:rsidRPr="00FA0BF5">
              <w:rPr>
                <w:rFonts w:ascii="Arial" w:hAnsi="Arial" w:cs="Arial"/>
              </w:rPr>
              <w:tab/>
              <w:t>return true;</w:t>
            </w:r>
          </w:p>
          <w:p w14:paraId="2B8A6819" w14:textId="7DF1D53A" w:rsidR="00ED43C2" w:rsidRPr="00ED43C2" w:rsidRDefault="00FA0BF5" w:rsidP="00FA0BF5">
            <w:pPr>
              <w:rPr>
                <w:rFonts w:ascii="Arial" w:hAnsi="Arial" w:cs="Arial"/>
              </w:rPr>
            </w:pPr>
            <w:r w:rsidRPr="00FA0BF5">
              <w:rPr>
                <w:rFonts w:ascii="Arial" w:hAnsi="Arial" w:cs="Arial"/>
              </w:rPr>
              <w:t>}</w:t>
            </w:r>
          </w:p>
          <w:p w14:paraId="1C5D30EE" w14:textId="0FD32A1C" w:rsidR="00CF0CFE" w:rsidRPr="00ED43C2" w:rsidRDefault="00CF0CFE" w:rsidP="00ED43C2">
            <w:pPr>
              <w:rPr>
                <w:rFonts w:ascii="Arial" w:hAnsi="Arial" w:cs="Arial"/>
              </w:rPr>
            </w:pPr>
          </w:p>
          <w:p w14:paraId="33033523" w14:textId="19CCD3F7" w:rsidR="00ED43C2" w:rsidRPr="00ED43C2" w:rsidRDefault="00ED43C2" w:rsidP="00ED43C2">
            <w:pPr>
              <w:rPr>
                <w:rFonts w:ascii="Arial" w:hAnsi="Arial" w:cs="Arial"/>
              </w:rPr>
            </w:pPr>
          </w:p>
          <w:p w14:paraId="61EC70F0" w14:textId="77777777" w:rsidR="00ED43C2" w:rsidRPr="00ED43C2" w:rsidRDefault="00ED43C2" w:rsidP="00ED43C2">
            <w:pPr>
              <w:rPr>
                <w:rFonts w:ascii="Arial" w:hAnsi="Arial" w:cs="Arial"/>
              </w:rPr>
            </w:pPr>
          </w:p>
          <w:p w14:paraId="2524D2B6" w14:textId="77777777" w:rsidR="00CF0CFE" w:rsidRPr="00ED43C2" w:rsidRDefault="00CF0CFE" w:rsidP="00ED43C2">
            <w:pPr>
              <w:rPr>
                <w:rFonts w:ascii="Arial" w:hAnsi="Arial" w:cs="Arial"/>
              </w:rPr>
            </w:pPr>
          </w:p>
          <w:p w14:paraId="153AE536" w14:textId="77777777" w:rsidR="00CF0CFE" w:rsidRPr="00ED43C2" w:rsidRDefault="00CF0CFE" w:rsidP="00ED43C2">
            <w:pPr>
              <w:rPr>
                <w:rFonts w:ascii="Arial" w:hAnsi="Arial" w:cs="Arial"/>
              </w:rPr>
            </w:pPr>
          </w:p>
          <w:p w14:paraId="34F2AF99" w14:textId="77777777" w:rsidR="00CF0CFE" w:rsidRPr="00ED43C2" w:rsidRDefault="00CF0CFE" w:rsidP="00ED43C2">
            <w:pPr>
              <w:rPr>
                <w:rFonts w:ascii="Arial" w:hAnsi="Arial" w:cs="Arial"/>
              </w:rPr>
            </w:pPr>
          </w:p>
          <w:p w14:paraId="42652E75" w14:textId="268E1CC6" w:rsidR="00CF0CFE" w:rsidRPr="00ED43C2" w:rsidRDefault="00CF0CFE" w:rsidP="00ED43C2">
            <w:pPr>
              <w:rPr>
                <w:rFonts w:ascii="Arial" w:hAnsi="Arial" w:cs="Arial"/>
              </w:rPr>
            </w:pPr>
          </w:p>
        </w:tc>
      </w:tr>
      <w:tr w:rsidR="00C23D1E" w:rsidRPr="00ED43C2" w14:paraId="7DEED67F" w14:textId="77777777" w:rsidTr="007D741E">
        <w:tc>
          <w:tcPr>
            <w:tcW w:w="562" w:type="dxa"/>
          </w:tcPr>
          <w:p w14:paraId="1C61CD4D" w14:textId="77777777" w:rsidR="00C23D1E" w:rsidRPr="00ED43C2" w:rsidRDefault="00C23D1E" w:rsidP="00ED43C2">
            <w:pPr>
              <w:rPr>
                <w:rFonts w:ascii="Arial" w:hAnsi="Arial" w:cs="Arial"/>
              </w:rPr>
            </w:pPr>
          </w:p>
        </w:tc>
        <w:tc>
          <w:tcPr>
            <w:tcW w:w="8931" w:type="dxa"/>
          </w:tcPr>
          <w:p w14:paraId="6F0DC296" w14:textId="0CCDB2B8" w:rsidR="00C23D1E" w:rsidRPr="00ED43C2" w:rsidRDefault="000E5719" w:rsidP="00ED43C2">
            <w:pPr>
              <w:jc w:val="right"/>
              <w:rPr>
                <w:rFonts w:ascii="Arial" w:hAnsi="Arial" w:cs="Arial"/>
              </w:rPr>
            </w:pPr>
            <w:r w:rsidRPr="00ED43C2">
              <w:rPr>
                <w:rFonts w:ascii="Arial" w:hAnsi="Arial" w:cs="Arial"/>
              </w:rPr>
              <w:t>(15</w:t>
            </w:r>
            <w:r w:rsidR="00C23D1E" w:rsidRPr="00ED43C2">
              <w:rPr>
                <w:rFonts w:ascii="Arial" w:hAnsi="Arial" w:cs="Arial"/>
              </w:rPr>
              <w:t xml:space="preserve"> marks)</w:t>
            </w:r>
          </w:p>
        </w:tc>
      </w:tr>
    </w:tbl>
    <w:p w14:paraId="4EA7B674" w14:textId="77777777" w:rsidR="00C23D1E" w:rsidRPr="00ED43C2" w:rsidRDefault="00C23D1E" w:rsidP="00ED43C2">
      <w:pPr>
        <w:rPr>
          <w:rFonts w:ascii="Arial" w:hAnsi="Arial" w:cs="Arial"/>
        </w:rPr>
      </w:pPr>
    </w:p>
    <w:p w14:paraId="25114DD0" w14:textId="77777777" w:rsidR="00C23D1E" w:rsidRPr="00ED43C2" w:rsidRDefault="00C23D1E" w:rsidP="00ED43C2">
      <w:pPr>
        <w:rPr>
          <w:rFonts w:ascii="Arial" w:hAnsi="Arial" w:cs="Arial"/>
          <w:lang w:val="en-US"/>
        </w:rPr>
      </w:pPr>
      <w:r w:rsidRPr="00ED43C2">
        <w:rPr>
          <w:rFonts w:ascii="Arial" w:hAnsi="Arial" w:cs="Arial"/>
          <w:lang w:val="en-US"/>
        </w:rPr>
        <w:br w:type="page"/>
      </w:r>
    </w:p>
    <w:p w14:paraId="03364D18" w14:textId="72D55428" w:rsidR="00C23D1E" w:rsidRPr="00ED43C2" w:rsidRDefault="00C23D1E" w:rsidP="00ED43C2">
      <w:pPr>
        <w:rPr>
          <w:rFonts w:ascii="Arial" w:hAnsi="Arial" w:cs="Arial"/>
          <w:lang w:val="en-US"/>
        </w:rPr>
      </w:pPr>
      <w:r w:rsidRPr="00ED43C2">
        <w:rPr>
          <w:rFonts w:ascii="Arial" w:hAnsi="Arial" w:cs="Arial"/>
          <w:lang w:val="en-US"/>
        </w:rPr>
        <w:lastRenderedPageBreak/>
        <w:t>Question 3 – Solution (</w:t>
      </w:r>
      <w:r w:rsidR="001454AD" w:rsidRPr="00ED43C2">
        <w:rPr>
          <w:rFonts w:ascii="Arial" w:hAnsi="Arial" w:cs="Arial"/>
          <w:lang w:val="en-US"/>
        </w:rPr>
        <w:t>25</w:t>
      </w:r>
      <w:r w:rsidRPr="00ED43C2">
        <w:rPr>
          <w:rFonts w:ascii="Arial" w:hAnsi="Arial" w:cs="Arial"/>
          <w:lang w:val="en-US"/>
        </w:rPr>
        <w:t xml:space="preserve"> marks)</w:t>
      </w:r>
    </w:p>
    <w:p w14:paraId="5538511B" w14:textId="77777777" w:rsidR="00C23D1E" w:rsidRPr="00ED43C2" w:rsidRDefault="00C23D1E" w:rsidP="00ED43C2">
      <w:pPr>
        <w:rPr>
          <w:rFonts w:ascii="Arial" w:hAnsi="Arial" w:cs="Arial"/>
          <w:lang w:val="en-US"/>
        </w:rPr>
      </w:pPr>
    </w:p>
    <w:tbl>
      <w:tblPr>
        <w:tblStyle w:val="TableGrid"/>
        <w:tblW w:w="9493" w:type="dxa"/>
        <w:tblLook w:val="04A0" w:firstRow="1" w:lastRow="0" w:firstColumn="1" w:lastColumn="0" w:noHBand="0" w:noVBand="1"/>
      </w:tblPr>
      <w:tblGrid>
        <w:gridCol w:w="562"/>
        <w:gridCol w:w="8931"/>
      </w:tblGrid>
      <w:tr w:rsidR="00ED43C2" w:rsidRPr="00ED43C2" w14:paraId="7268DAD1" w14:textId="77777777" w:rsidTr="007D741E">
        <w:tc>
          <w:tcPr>
            <w:tcW w:w="562" w:type="dxa"/>
          </w:tcPr>
          <w:p w14:paraId="6C8C6C46" w14:textId="77777777" w:rsidR="00C23D1E" w:rsidRPr="00ED43C2" w:rsidRDefault="00C23D1E" w:rsidP="00ED43C2">
            <w:pPr>
              <w:rPr>
                <w:rFonts w:ascii="Arial" w:hAnsi="Arial" w:cs="Arial"/>
              </w:rPr>
            </w:pPr>
            <w:r w:rsidRPr="00ED43C2">
              <w:rPr>
                <w:rFonts w:ascii="Arial" w:hAnsi="Arial" w:cs="Arial"/>
              </w:rPr>
              <w:t>(a)</w:t>
            </w:r>
          </w:p>
        </w:tc>
        <w:tc>
          <w:tcPr>
            <w:tcW w:w="8931" w:type="dxa"/>
          </w:tcPr>
          <w:p w14:paraId="0942B609" w14:textId="77777777" w:rsidR="00A603AC" w:rsidRPr="00A603AC" w:rsidRDefault="00A603AC" w:rsidP="00A603AC">
            <w:pPr>
              <w:rPr>
                <w:rFonts w:ascii="Arial" w:hAnsi="Arial" w:cs="Arial"/>
              </w:rPr>
            </w:pPr>
            <w:r w:rsidRPr="00A603AC">
              <w:rPr>
                <w:rFonts w:ascii="Arial" w:hAnsi="Arial" w:cs="Arial"/>
              </w:rPr>
              <w:t>int counter(int number, int count) {</w:t>
            </w:r>
          </w:p>
          <w:p w14:paraId="5F4E3F59" w14:textId="77777777" w:rsidR="00A603AC" w:rsidRPr="00A603AC" w:rsidRDefault="00A603AC" w:rsidP="00A603AC">
            <w:pPr>
              <w:rPr>
                <w:rFonts w:ascii="Arial" w:hAnsi="Arial" w:cs="Arial"/>
              </w:rPr>
            </w:pPr>
            <w:r w:rsidRPr="00A603AC">
              <w:rPr>
                <w:rFonts w:ascii="Arial" w:hAnsi="Arial" w:cs="Arial"/>
              </w:rPr>
              <w:tab/>
              <w:t>int a = number / pow(10,count);</w:t>
            </w:r>
          </w:p>
          <w:p w14:paraId="57E12F7E" w14:textId="77777777" w:rsidR="00A603AC" w:rsidRPr="00A603AC" w:rsidRDefault="00A603AC" w:rsidP="00A603AC">
            <w:pPr>
              <w:rPr>
                <w:rFonts w:ascii="Arial" w:hAnsi="Arial" w:cs="Arial"/>
              </w:rPr>
            </w:pPr>
            <w:r w:rsidRPr="00A603AC">
              <w:rPr>
                <w:rFonts w:ascii="Arial" w:hAnsi="Arial" w:cs="Arial"/>
              </w:rPr>
              <w:tab/>
              <w:t>if (a != 0) {</w:t>
            </w:r>
          </w:p>
          <w:p w14:paraId="74E7DFC5" w14:textId="77777777" w:rsidR="00A603AC" w:rsidRPr="00A603AC" w:rsidRDefault="00A603AC" w:rsidP="00A603AC">
            <w:pPr>
              <w:rPr>
                <w:rFonts w:ascii="Arial" w:hAnsi="Arial" w:cs="Arial"/>
              </w:rPr>
            </w:pPr>
            <w:r w:rsidRPr="00A603AC">
              <w:rPr>
                <w:rFonts w:ascii="Arial" w:hAnsi="Arial" w:cs="Arial"/>
              </w:rPr>
              <w:tab/>
            </w:r>
            <w:r w:rsidRPr="00A603AC">
              <w:rPr>
                <w:rFonts w:ascii="Arial" w:hAnsi="Arial" w:cs="Arial"/>
              </w:rPr>
              <w:tab/>
              <w:t>return counter(number, count+1);</w:t>
            </w:r>
          </w:p>
          <w:p w14:paraId="7E807116" w14:textId="77777777" w:rsidR="00A603AC" w:rsidRPr="00A603AC" w:rsidRDefault="00A603AC" w:rsidP="00A603AC">
            <w:pPr>
              <w:rPr>
                <w:rFonts w:ascii="Arial" w:hAnsi="Arial" w:cs="Arial"/>
              </w:rPr>
            </w:pPr>
            <w:r w:rsidRPr="00A603AC">
              <w:rPr>
                <w:rFonts w:ascii="Arial" w:hAnsi="Arial" w:cs="Arial"/>
              </w:rPr>
              <w:tab/>
              <w:t>}</w:t>
            </w:r>
          </w:p>
          <w:p w14:paraId="207F682F" w14:textId="77777777" w:rsidR="00A603AC" w:rsidRPr="00A603AC" w:rsidRDefault="00A603AC" w:rsidP="00A603AC">
            <w:pPr>
              <w:rPr>
                <w:rFonts w:ascii="Arial" w:hAnsi="Arial" w:cs="Arial"/>
              </w:rPr>
            </w:pPr>
            <w:r w:rsidRPr="00A603AC">
              <w:rPr>
                <w:rFonts w:ascii="Arial" w:hAnsi="Arial" w:cs="Arial"/>
              </w:rPr>
              <w:tab/>
              <w:t>else {</w:t>
            </w:r>
          </w:p>
          <w:p w14:paraId="52CC8B0B" w14:textId="77777777" w:rsidR="00A603AC" w:rsidRPr="00A603AC" w:rsidRDefault="00A603AC" w:rsidP="00A603AC">
            <w:pPr>
              <w:rPr>
                <w:rFonts w:ascii="Arial" w:hAnsi="Arial" w:cs="Arial"/>
              </w:rPr>
            </w:pPr>
            <w:r w:rsidRPr="00A603AC">
              <w:rPr>
                <w:rFonts w:ascii="Arial" w:hAnsi="Arial" w:cs="Arial"/>
              </w:rPr>
              <w:tab/>
            </w:r>
            <w:r w:rsidRPr="00A603AC">
              <w:rPr>
                <w:rFonts w:ascii="Arial" w:hAnsi="Arial" w:cs="Arial"/>
              </w:rPr>
              <w:tab/>
              <w:t>return count;</w:t>
            </w:r>
          </w:p>
          <w:p w14:paraId="0BFF1923" w14:textId="77777777" w:rsidR="00A603AC" w:rsidRPr="00A603AC" w:rsidRDefault="00A603AC" w:rsidP="00A603AC">
            <w:pPr>
              <w:rPr>
                <w:rFonts w:ascii="Arial" w:hAnsi="Arial" w:cs="Arial"/>
              </w:rPr>
            </w:pPr>
            <w:r w:rsidRPr="00A603AC">
              <w:rPr>
                <w:rFonts w:ascii="Arial" w:hAnsi="Arial" w:cs="Arial"/>
              </w:rPr>
              <w:tab/>
              <w:t>}</w:t>
            </w:r>
          </w:p>
          <w:p w14:paraId="54741C05" w14:textId="6FE4CFC7" w:rsidR="00A603AC" w:rsidRPr="00A603AC" w:rsidRDefault="00A603AC" w:rsidP="00A603AC">
            <w:pPr>
              <w:rPr>
                <w:rFonts w:ascii="Arial" w:hAnsi="Arial" w:cs="Arial"/>
              </w:rPr>
            </w:pPr>
            <w:r w:rsidRPr="00A603AC">
              <w:rPr>
                <w:rFonts w:ascii="Arial" w:hAnsi="Arial" w:cs="Arial"/>
              </w:rPr>
              <w:t>}</w:t>
            </w:r>
            <w:ins w:id="31" w:author="Pamela LOY-SIOW (NP)" w:date="2021-01-14T17:29:00Z">
              <w:r w:rsidR="00687661">
                <w:rPr>
                  <w:rFonts w:ascii="Arial" w:hAnsi="Arial" w:cs="Arial"/>
                </w:rPr>
                <w:sym w:font="Wingdings 2" w:char="F050"/>
              </w:r>
            </w:ins>
          </w:p>
          <w:p w14:paraId="0563D086" w14:textId="77777777" w:rsidR="00A603AC" w:rsidRPr="00A603AC" w:rsidRDefault="00A603AC" w:rsidP="00A603AC">
            <w:pPr>
              <w:rPr>
                <w:rFonts w:ascii="Arial" w:hAnsi="Arial" w:cs="Arial"/>
              </w:rPr>
            </w:pPr>
            <w:r w:rsidRPr="00A603AC">
              <w:rPr>
                <w:rFonts w:ascii="Arial" w:hAnsi="Arial" w:cs="Arial"/>
              </w:rPr>
              <w:t>int count_digit(int number) {</w:t>
            </w:r>
          </w:p>
          <w:p w14:paraId="61435CF3" w14:textId="77777777" w:rsidR="00A603AC" w:rsidRPr="00A603AC" w:rsidRDefault="00A603AC" w:rsidP="00A603AC">
            <w:pPr>
              <w:rPr>
                <w:rFonts w:ascii="Arial" w:hAnsi="Arial" w:cs="Arial"/>
              </w:rPr>
            </w:pPr>
            <w:r w:rsidRPr="00A603AC">
              <w:rPr>
                <w:rFonts w:ascii="Arial" w:hAnsi="Arial" w:cs="Arial"/>
              </w:rPr>
              <w:tab/>
              <w:t>return counter(number, 1);</w:t>
            </w:r>
          </w:p>
          <w:p w14:paraId="26966336" w14:textId="14CAAE8A" w:rsidR="00ED43C2" w:rsidRPr="00ED43C2" w:rsidRDefault="00A603AC" w:rsidP="00A603AC">
            <w:pPr>
              <w:rPr>
                <w:rFonts w:ascii="Arial" w:hAnsi="Arial" w:cs="Arial"/>
              </w:rPr>
            </w:pPr>
            <w:r w:rsidRPr="00A603AC">
              <w:rPr>
                <w:rFonts w:ascii="Arial" w:hAnsi="Arial" w:cs="Arial"/>
              </w:rPr>
              <w:t>}</w:t>
            </w:r>
            <w:ins w:id="32" w:author="Pamela LOY-SIOW (NP)" w:date="2021-01-14T17:29:00Z">
              <w:r w:rsidR="00687661">
                <w:rPr>
                  <w:rFonts w:ascii="Arial" w:hAnsi="Arial" w:cs="Arial"/>
                </w:rPr>
                <w:sym w:font="Wingdings 2" w:char="F050"/>
              </w:r>
            </w:ins>
          </w:p>
        </w:tc>
      </w:tr>
      <w:tr w:rsidR="00ED43C2" w:rsidRPr="00ED43C2" w14:paraId="440328FB" w14:textId="77777777" w:rsidTr="007D741E">
        <w:tc>
          <w:tcPr>
            <w:tcW w:w="562" w:type="dxa"/>
          </w:tcPr>
          <w:p w14:paraId="3B9F79B7" w14:textId="77777777" w:rsidR="00C23D1E" w:rsidRPr="00ED43C2" w:rsidRDefault="00C23D1E" w:rsidP="00ED43C2">
            <w:pPr>
              <w:rPr>
                <w:rFonts w:ascii="Arial" w:hAnsi="Arial" w:cs="Arial"/>
              </w:rPr>
            </w:pPr>
          </w:p>
        </w:tc>
        <w:tc>
          <w:tcPr>
            <w:tcW w:w="8931" w:type="dxa"/>
          </w:tcPr>
          <w:p w14:paraId="700D29A2" w14:textId="3D0D35D4" w:rsidR="00C23D1E" w:rsidRPr="00ED43C2" w:rsidRDefault="001454AD" w:rsidP="00ED43C2">
            <w:pPr>
              <w:jc w:val="right"/>
              <w:rPr>
                <w:rFonts w:ascii="Arial" w:hAnsi="Arial" w:cs="Arial"/>
              </w:rPr>
            </w:pPr>
            <w:r w:rsidRPr="00ED43C2">
              <w:rPr>
                <w:rFonts w:ascii="Arial" w:hAnsi="Arial" w:cs="Arial"/>
              </w:rPr>
              <w:t>(10</w:t>
            </w:r>
            <w:r w:rsidR="00C23D1E" w:rsidRPr="00ED43C2">
              <w:rPr>
                <w:rFonts w:ascii="Arial" w:hAnsi="Arial" w:cs="Arial"/>
              </w:rPr>
              <w:t xml:space="preserve"> marks)</w:t>
            </w:r>
          </w:p>
        </w:tc>
      </w:tr>
      <w:tr w:rsidR="00ED43C2" w:rsidRPr="00ED43C2" w14:paraId="585FA922" w14:textId="77777777" w:rsidTr="007D741E">
        <w:tc>
          <w:tcPr>
            <w:tcW w:w="562" w:type="dxa"/>
          </w:tcPr>
          <w:p w14:paraId="48480C36" w14:textId="77777777" w:rsidR="00C23D1E" w:rsidRPr="00ED43C2" w:rsidRDefault="00C23D1E" w:rsidP="00ED43C2">
            <w:pPr>
              <w:rPr>
                <w:rFonts w:ascii="Arial" w:hAnsi="Arial" w:cs="Arial"/>
              </w:rPr>
            </w:pPr>
            <w:r w:rsidRPr="00ED43C2">
              <w:rPr>
                <w:rFonts w:ascii="Arial" w:hAnsi="Arial" w:cs="Arial"/>
              </w:rPr>
              <w:t>(b)</w:t>
            </w:r>
          </w:p>
        </w:tc>
        <w:tc>
          <w:tcPr>
            <w:tcW w:w="8931" w:type="dxa"/>
          </w:tcPr>
          <w:p w14:paraId="3EBD1F0D" w14:textId="77777777" w:rsidR="00AD35DD" w:rsidRPr="00AD35DD" w:rsidRDefault="00AD35DD" w:rsidP="00AD35DD">
            <w:pPr>
              <w:rPr>
                <w:rFonts w:ascii="Arial" w:hAnsi="Arial" w:cs="Arial"/>
              </w:rPr>
            </w:pPr>
            <w:r w:rsidRPr="00AD35DD">
              <w:rPr>
                <w:rFonts w:ascii="Arial" w:hAnsi="Arial" w:cs="Arial"/>
              </w:rPr>
              <w:t>bool checkPalindrome(string newNum, int length, int i) {</w:t>
            </w:r>
          </w:p>
          <w:p w14:paraId="785D02BF" w14:textId="77777777" w:rsidR="00AD35DD" w:rsidRPr="00AD35DD" w:rsidRDefault="00AD35DD" w:rsidP="00AD35DD">
            <w:pPr>
              <w:rPr>
                <w:rFonts w:ascii="Arial" w:hAnsi="Arial" w:cs="Arial"/>
              </w:rPr>
            </w:pPr>
            <w:r w:rsidRPr="00AD35DD">
              <w:rPr>
                <w:rFonts w:ascii="Arial" w:hAnsi="Arial" w:cs="Arial"/>
              </w:rPr>
              <w:tab/>
              <w:t>if (length == i) {</w:t>
            </w:r>
          </w:p>
          <w:p w14:paraId="233F4F1A" w14:textId="77777777" w:rsidR="00AD35DD" w:rsidRPr="00AD35DD" w:rsidRDefault="00AD35DD" w:rsidP="00AD35DD">
            <w:pPr>
              <w:rPr>
                <w:rFonts w:ascii="Arial" w:hAnsi="Arial" w:cs="Arial"/>
              </w:rPr>
            </w:pPr>
            <w:r w:rsidRPr="00AD35DD">
              <w:rPr>
                <w:rFonts w:ascii="Arial" w:hAnsi="Arial" w:cs="Arial"/>
              </w:rPr>
              <w:tab/>
            </w:r>
            <w:r w:rsidRPr="00AD35DD">
              <w:rPr>
                <w:rFonts w:ascii="Arial" w:hAnsi="Arial" w:cs="Arial"/>
              </w:rPr>
              <w:tab/>
              <w:t>return true;</w:t>
            </w:r>
          </w:p>
          <w:p w14:paraId="4ECA59B5" w14:textId="77777777" w:rsidR="00AD35DD" w:rsidRPr="00AD35DD" w:rsidRDefault="00AD35DD" w:rsidP="00AD35DD">
            <w:pPr>
              <w:rPr>
                <w:rFonts w:ascii="Arial" w:hAnsi="Arial" w:cs="Arial"/>
              </w:rPr>
            </w:pPr>
            <w:r w:rsidRPr="00AD35DD">
              <w:rPr>
                <w:rFonts w:ascii="Arial" w:hAnsi="Arial" w:cs="Arial"/>
              </w:rPr>
              <w:tab/>
              <w:t>}</w:t>
            </w:r>
          </w:p>
          <w:p w14:paraId="43E0569C" w14:textId="77777777" w:rsidR="00AD35DD" w:rsidRPr="00AD35DD" w:rsidRDefault="00AD35DD" w:rsidP="00AD35DD">
            <w:pPr>
              <w:rPr>
                <w:rFonts w:ascii="Arial" w:hAnsi="Arial" w:cs="Arial"/>
              </w:rPr>
            </w:pPr>
            <w:r w:rsidRPr="00AD35DD">
              <w:rPr>
                <w:rFonts w:ascii="Arial" w:hAnsi="Arial" w:cs="Arial"/>
              </w:rPr>
              <w:tab/>
              <w:t>else if (newNum[i] != newNum[length - 1 - i]) {</w:t>
            </w:r>
          </w:p>
          <w:p w14:paraId="1067810E" w14:textId="77777777" w:rsidR="00AD35DD" w:rsidRPr="00AD35DD" w:rsidRDefault="00AD35DD" w:rsidP="00AD35DD">
            <w:pPr>
              <w:rPr>
                <w:rFonts w:ascii="Arial" w:hAnsi="Arial" w:cs="Arial"/>
              </w:rPr>
            </w:pPr>
            <w:r w:rsidRPr="00AD35DD">
              <w:rPr>
                <w:rFonts w:ascii="Arial" w:hAnsi="Arial" w:cs="Arial"/>
              </w:rPr>
              <w:tab/>
            </w:r>
            <w:r w:rsidRPr="00AD35DD">
              <w:rPr>
                <w:rFonts w:ascii="Arial" w:hAnsi="Arial" w:cs="Arial"/>
              </w:rPr>
              <w:tab/>
              <w:t>return false;</w:t>
            </w:r>
          </w:p>
          <w:p w14:paraId="6DCEBC84" w14:textId="77777777" w:rsidR="00AD35DD" w:rsidRPr="00AD35DD" w:rsidRDefault="00AD35DD" w:rsidP="00AD35DD">
            <w:pPr>
              <w:rPr>
                <w:rFonts w:ascii="Arial" w:hAnsi="Arial" w:cs="Arial"/>
              </w:rPr>
            </w:pPr>
            <w:r w:rsidRPr="00AD35DD">
              <w:rPr>
                <w:rFonts w:ascii="Arial" w:hAnsi="Arial" w:cs="Arial"/>
              </w:rPr>
              <w:tab/>
              <w:t>}</w:t>
            </w:r>
          </w:p>
          <w:p w14:paraId="2F230A44" w14:textId="77777777" w:rsidR="00AD35DD" w:rsidRPr="00AD35DD" w:rsidRDefault="00AD35DD" w:rsidP="00AD35DD">
            <w:pPr>
              <w:rPr>
                <w:rFonts w:ascii="Arial" w:hAnsi="Arial" w:cs="Arial"/>
              </w:rPr>
            </w:pPr>
            <w:r w:rsidRPr="00AD35DD">
              <w:rPr>
                <w:rFonts w:ascii="Arial" w:hAnsi="Arial" w:cs="Arial"/>
              </w:rPr>
              <w:tab/>
              <w:t>else {</w:t>
            </w:r>
          </w:p>
          <w:p w14:paraId="6E4DA559" w14:textId="2A3EE427" w:rsidR="00AD35DD" w:rsidRPr="00AD35DD" w:rsidRDefault="00AD35DD" w:rsidP="00AD35DD">
            <w:pPr>
              <w:rPr>
                <w:rFonts w:ascii="Arial" w:hAnsi="Arial" w:cs="Arial"/>
              </w:rPr>
            </w:pPr>
            <w:r w:rsidRPr="00AD35DD">
              <w:rPr>
                <w:rFonts w:ascii="Arial" w:hAnsi="Arial" w:cs="Arial"/>
              </w:rPr>
              <w:tab/>
            </w:r>
            <w:r w:rsidRPr="00AD35DD">
              <w:rPr>
                <w:rFonts w:ascii="Arial" w:hAnsi="Arial" w:cs="Arial"/>
              </w:rPr>
              <w:tab/>
            </w:r>
            <w:ins w:id="33" w:author="Pamela LOY-SIOW (NP)" w:date="2021-01-14T17:30:00Z">
              <w:r w:rsidR="00687661">
                <w:rPr>
                  <w:rFonts w:ascii="Arial" w:hAnsi="Arial" w:cs="Arial"/>
                </w:rPr>
                <w:t xml:space="preserve">return </w:t>
              </w:r>
            </w:ins>
            <w:r w:rsidRPr="00AD35DD">
              <w:rPr>
                <w:rFonts w:ascii="Arial" w:hAnsi="Arial" w:cs="Arial"/>
              </w:rPr>
              <w:t>checkPalindrome(newNum, length, i+1);</w:t>
            </w:r>
          </w:p>
          <w:p w14:paraId="33CD2E96" w14:textId="77777777" w:rsidR="00AD35DD" w:rsidRPr="00AD35DD" w:rsidRDefault="00AD35DD" w:rsidP="00AD35DD">
            <w:pPr>
              <w:rPr>
                <w:rFonts w:ascii="Arial" w:hAnsi="Arial" w:cs="Arial"/>
              </w:rPr>
            </w:pPr>
            <w:r w:rsidRPr="00AD35DD">
              <w:rPr>
                <w:rFonts w:ascii="Arial" w:hAnsi="Arial" w:cs="Arial"/>
              </w:rPr>
              <w:tab/>
              <w:t>}</w:t>
            </w:r>
          </w:p>
          <w:p w14:paraId="6180EFA8" w14:textId="77777777" w:rsidR="00AD35DD" w:rsidRPr="00AD35DD" w:rsidRDefault="00AD35DD" w:rsidP="00AD35DD">
            <w:pPr>
              <w:rPr>
                <w:rFonts w:ascii="Arial" w:hAnsi="Arial" w:cs="Arial"/>
              </w:rPr>
            </w:pPr>
            <w:r w:rsidRPr="00AD35DD">
              <w:rPr>
                <w:rFonts w:ascii="Arial" w:hAnsi="Arial" w:cs="Arial"/>
              </w:rPr>
              <w:t>}</w:t>
            </w:r>
          </w:p>
          <w:p w14:paraId="2A76DE98" w14:textId="77777777" w:rsidR="00AD35DD" w:rsidRPr="00AD35DD" w:rsidRDefault="00AD35DD" w:rsidP="00AD35DD">
            <w:pPr>
              <w:rPr>
                <w:rFonts w:ascii="Arial" w:hAnsi="Arial" w:cs="Arial"/>
              </w:rPr>
            </w:pPr>
            <w:r w:rsidRPr="00AD35DD">
              <w:rPr>
                <w:rFonts w:ascii="Arial" w:hAnsi="Arial" w:cs="Arial"/>
              </w:rPr>
              <w:t>bool isPalindrome(int num) {</w:t>
            </w:r>
          </w:p>
          <w:p w14:paraId="2D46298A" w14:textId="77777777" w:rsidR="00AD35DD" w:rsidRPr="00AD35DD" w:rsidRDefault="00AD35DD" w:rsidP="00AD35DD">
            <w:pPr>
              <w:rPr>
                <w:rFonts w:ascii="Arial" w:hAnsi="Arial" w:cs="Arial"/>
              </w:rPr>
            </w:pPr>
            <w:r w:rsidRPr="00AD35DD">
              <w:rPr>
                <w:rFonts w:ascii="Arial" w:hAnsi="Arial" w:cs="Arial"/>
              </w:rPr>
              <w:tab/>
            </w:r>
            <w:r w:rsidRPr="00AD35DD">
              <w:rPr>
                <w:rFonts w:ascii="Arial" w:hAnsi="Arial" w:cs="Arial"/>
              </w:rPr>
              <w:tab/>
              <w:t>int length = count_digit(num);</w:t>
            </w:r>
          </w:p>
          <w:p w14:paraId="77B44F13" w14:textId="77777777" w:rsidR="00AD35DD" w:rsidRPr="00AD35DD" w:rsidRDefault="00AD35DD" w:rsidP="00AD35DD">
            <w:pPr>
              <w:rPr>
                <w:rFonts w:ascii="Arial" w:hAnsi="Arial" w:cs="Arial"/>
              </w:rPr>
            </w:pPr>
            <w:r w:rsidRPr="00AD35DD">
              <w:rPr>
                <w:rFonts w:ascii="Arial" w:hAnsi="Arial" w:cs="Arial"/>
              </w:rPr>
              <w:tab/>
            </w:r>
            <w:r w:rsidRPr="00AD35DD">
              <w:rPr>
                <w:rFonts w:ascii="Arial" w:hAnsi="Arial" w:cs="Arial"/>
              </w:rPr>
              <w:tab/>
              <w:t>string newNum = to_string(num);</w:t>
            </w:r>
          </w:p>
          <w:p w14:paraId="5B4A71BB" w14:textId="77777777" w:rsidR="00AD35DD" w:rsidRPr="00AD35DD" w:rsidRDefault="00AD35DD" w:rsidP="00AD35DD">
            <w:pPr>
              <w:rPr>
                <w:rFonts w:ascii="Arial" w:hAnsi="Arial" w:cs="Arial"/>
              </w:rPr>
            </w:pPr>
            <w:r w:rsidRPr="00AD35DD">
              <w:rPr>
                <w:rFonts w:ascii="Arial" w:hAnsi="Arial" w:cs="Arial"/>
              </w:rPr>
              <w:tab/>
            </w:r>
            <w:r w:rsidRPr="00AD35DD">
              <w:rPr>
                <w:rFonts w:ascii="Arial" w:hAnsi="Arial" w:cs="Arial"/>
              </w:rPr>
              <w:tab/>
              <w:t>return checkPalindrome(newNum, length, 0);</w:t>
            </w:r>
          </w:p>
          <w:p w14:paraId="51F9E714" w14:textId="5D663E54" w:rsidR="00AD35DD" w:rsidRPr="00AD35DD" w:rsidRDefault="00687661" w:rsidP="00AD35DD">
            <w:pPr>
              <w:rPr>
                <w:rFonts w:ascii="Arial" w:hAnsi="Arial" w:cs="Arial"/>
              </w:rPr>
            </w:pPr>
            <w:ins w:id="34" w:author="Pamela LOY-SIOW (NP)" w:date="2021-01-14T17:29:00Z">
              <w:r>
                <w:rPr>
                  <w:rFonts w:ascii="Arial" w:hAnsi="Arial" w:cs="Arial"/>
                </w:rPr>
                <w:t xml:space="preserve">You should not change num to string! </w:t>
              </w:r>
            </w:ins>
            <w:ins w:id="35" w:author="Pamela LOY-SIOW (NP)" w:date="2021-01-14T17:30:00Z">
              <w:r>
                <w:rPr>
                  <w:rFonts w:ascii="Arial" w:hAnsi="Arial" w:cs="Arial"/>
                </w:rPr>
                <w:t xml:space="preserve"> But this works!</w:t>
              </w:r>
            </w:ins>
            <w:ins w:id="36" w:author="Tan Jia Shun /CSF" w:date="2021-01-26T11:59:00Z">
              <w:r w:rsidR="007D0B1A">
                <w:rPr>
                  <w:rFonts w:ascii="Arial" w:hAnsi="Arial" w:cs="Arial"/>
                </w:rPr>
                <w:t xml:space="preserve"> -2 mark</w:t>
              </w:r>
            </w:ins>
          </w:p>
          <w:p w14:paraId="021AC762" w14:textId="7B22C36D" w:rsidR="00ED43C2" w:rsidRPr="00ED43C2" w:rsidRDefault="00AD35DD" w:rsidP="00AD35DD">
            <w:pPr>
              <w:rPr>
                <w:rFonts w:ascii="Arial" w:hAnsi="Arial" w:cs="Arial"/>
              </w:rPr>
            </w:pPr>
            <w:r w:rsidRPr="00AD35DD">
              <w:rPr>
                <w:rFonts w:ascii="Arial" w:hAnsi="Arial" w:cs="Arial"/>
              </w:rPr>
              <w:t>}</w:t>
            </w:r>
          </w:p>
        </w:tc>
      </w:tr>
      <w:tr w:rsidR="00ED43C2" w:rsidRPr="00ED43C2" w14:paraId="644D0CE7" w14:textId="77777777" w:rsidTr="007D741E">
        <w:tc>
          <w:tcPr>
            <w:tcW w:w="562" w:type="dxa"/>
          </w:tcPr>
          <w:p w14:paraId="68E84F79" w14:textId="77777777" w:rsidR="00C23D1E" w:rsidRPr="00ED43C2" w:rsidRDefault="00C23D1E" w:rsidP="00ED43C2">
            <w:pPr>
              <w:rPr>
                <w:rFonts w:ascii="Arial" w:hAnsi="Arial" w:cs="Arial"/>
              </w:rPr>
            </w:pPr>
          </w:p>
        </w:tc>
        <w:tc>
          <w:tcPr>
            <w:tcW w:w="8931" w:type="dxa"/>
          </w:tcPr>
          <w:p w14:paraId="333DC8CC" w14:textId="7EC8F594" w:rsidR="00C23D1E" w:rsidRPr="00ED43C2" w:rsidRDefault="001454AD" w:rsidP="00ED43C2">
            <w:pPr>
              <w:jc w:val="right"/>
              <w:rPr>
                <w:rFonts w:ascii="Arial" w:hAnsi="Arial" w:cs="Arial"/>
              </w:rPr>
            </w:pPr>
            <w:r w:rsidRPr="00ED43C2">
              <w:rPr>
                <w:rFonts w:ascii="Arial" w:hAnsi="Arial" w:cs="Arial"/>
              </w:rPr>
              <w:t>(15</w:t>
            </w:r>
            <w:r w:rsidR="00C23D1E" w:rsidRPr="00ED43C2">
              <w:rPr>
                <w:rFonts w:ascii="Arial" w:hAnsi="Arial" w:cs="Arial"/>
              </w:rPr>
              <w:t xml:space="preserve"> marks)</w:t>
            </w:r>
          </w:p>
        </w:tc>
      </w:tr>
    </w:tbl>
    <w:p w14:paraId="7AF4EF1A" w14:textId="77777777" w:rsidR="00C23D1E" w:rsidRPr="00ED43C2" w:rsidRDefault="00C23D1E" w:rsidP="00ED43C2">
      <w:pPr>
        <w:rPr>
          <w:rFonts w:ascii="Arial" w:hAnsi="Arial" w:cs="Arial"/>
        </w:rPr>
      </w:pPr>
    </w:p>
    <w:p w14:paraId="3105872A" w14:textId="03006099" w:rsidR="00C23D1E" w:rsidRPr="00ED43C2" w:rsidRDefault="00C23D1E" w:rsidP="00ED43C2">
      <w:pPr>
        <w:rPr>
          <w:rFonts w:ascii="Arial" w:hAnsi="Arial" w:cs="Arial"/>
          <w:lang w:val="en-US"/>
        </w:rPr>
      </w:pPr>
    </w:p>
    <w:p w14:paraId="4CFAE152" w14:textId="4FEF5825" w:rsidR="00782598" w:rsidRPr="00ED43C2" w:rsidRDefault="00CF2AE4" w:rsidP="00ED43C2">
      <w:pPr>
        <w:jc w:val="center"/>
        <w:rPr>
          <w:rFonts w:ascii="Arial" w:hAnsi="Arial" w:cs="Arial"/>
          <w:b/>
          <w:bCs/>
          <w:color w:val="000000"/>
        </w:rPr>
      </w:pPr>
      <w:r w:rsidRPr="00ED43C2">
        <w:rPr>
          <w:rFonts w:ascii="Arial" w:hAnsi="Arial" w:cs="Arial"/>
          <w:b/>
          <w:bCs/>
        </w:rPr>
        <w:t xml:space="preserve">– End of </w:t>
      </w:r>
      <w:r w:rsidR="00C23D1E" w:rsidRPr="00ED43C2">
        <w:rPr>
          <w:rFonts w:ascii="Arial" w:hAnsi="Arial" w:cs="Arial"/>
          <w:b/>
          <w:bCs/>
          <w:color w:val="000000"/>
        </w:rPr>
        <w:t>Document</w:t>
      </w:r>
      <w:r w:rsidRPr="00ED43C2">
        <w:rPr>
          <w:rFonts w:ascii="Arial" w:hAnsi="Arial" w:cs="Arial"/>
          <w:b/>
          <w:bCs/>
          <w:color w:val="000000"/>
        </w:rPr>
        <w:t xml:space="preserve"> –</w:t>
      </w:r>
    </w:p>
    <w:sectPr w:rsidR="00782598" w:rsidRPr="00ED43C2" w:rsidSect="00782598">
      <w:headerReference w:type="defaul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E20192" w14:textId="77777777" w:rsidR="00A65F37" w:rsidRDefault="00A65F37">
      <w:r>
        <w:separator/>
      </w:r>
    </w:p>
  </w:endnote>
  <w:endnote w:type="continuationSeparator" w:id="0">
    <w:p w14:paraId="159B46D0" w14:textId="77777777" w:rsidR="00A65F37" w:rsidRDefault="00A65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51246" w14:textId="77777777" w:rsidR="00ED6991" w:rsidRDefault="00ED69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ABD84" w14:textId="17594F09" w:rsidR="00BF1C09" w:rsidRPr="00A03E8B" w:rsidRDefault="00BF1C09" w:rsidP="009A641C">
    <w:pPr>
      <w:pStyle w:val="Footer"/>
      <w:tabs>
        <w:tab w:val="clear" w:pos="8640"/>
        <w:tab w:val="right" w:pos="9360"/>
      </w:tabs>
      <w:rPr>
        <w:rFonts w:ascii="Arial" w:hAnsi="Arial" w:cs="Arial"/>
        <w:sz w:val="20"/>
      </w:rPr>
    </w:pPr>
    <w:r w:rsidRPr="00A03E8B">
      <w:rPr>
        <w:rFonts w:ascii="Arial" w:hAnsi="Arial" w:cs="Arial"/>
        <w:sz w:val="20"/>
      </w:rPr>
      <w:t xml:space="preserve">DSA </w:t>
    </w:r>
    <w:r w:rsidRPr="00A03E8B">
      <w:rPr>
        <w:rFonts w:ascii="Arial" w:hAnsi="Arial" w:cs="Arial"/>
        <w:sz w:val="20"/>
      </w:rPr>
      <w:tab/>
    </w:r>
    <w:r>
      <w:rPr>
        <w:rFonts w:ascii="Arial" w:hAnsi="Arial" w:cs="Arial"/>
        <w:sz w:val="20"/>
      </w:rPr>
      <w:t>-</w:t>
    </w:r>
    <w:r w:rsidRPr="00A03E8B">
      <w:rPr>
        <w:rFonts w:ascii="Arial" w:hAnsi="Arial" w:cs="Arial"/>
        <w:sz w:val="20"/>
      </w:rPr>
      <w:t xml:space="preserve"> </w:t>
    </w:r>
    <w:r w:rsidRPr="00A03E8B">
      <w:rPr>
        <w:rFonts w:ascii="Arial" w:hAnsi="Arial" w:cs="Arial"/>
        <w:sz w:val="20"/>
      </w:rPr>
      <w:fldChar w:fldCharType="begin"/>
    </w:r>
    <w:r w:rsidRPr="00A03E8B">
      <w:rPr>
        <w:rFonts w:ascii="Arial" w:hAnsi="Arial" w:cs="Arial"/>
        <w:sz w:val="20"/>
      </w:rPr>
      <w:instrText xml:space="preserve"> PAGE  \* Arabic  \* MERGEFORMAT </w:instrText>
    </w:r>
    <w:r w:rsidRPr="00A03E8B">
      <w:rPr>
        <w:rFonts w:ascii="Arial" w:hAnsi="Arial" w:cs="Arial"/>
        <w:sz w:val="20"/>
      </w:rPr>
      <w:fldChar w:fldCharType="separate"/>
    </w:r>
    <w:r w:rsidR="00ED6991">
      <w:rPr>
        <w:rFonts w:ascii="Arial" w:hAnsi="Arial" w:cs="Arial"/>
        <w:noProof/>
        <w:sz w:val="20"/>
      </w:rPr>
      <w:t>2</w:t>
    </w:r>
    <w:r w:rsidRPr="00A03E8B">
      <w:rPr>
        <w:rFonts w:ascii="Arial" w:hAnsi="Arial" w:cs="Arial"/>
        <w:sz w:val="20"/>
      </w:rPr>
      <w:fldChar w:fldCharType="end"/>
    </w:r>
    <w:r>
      <w:rPr>
        <w:rFonts w:ascii="Arial" w:hAnsi="Arial" w:cs="Arial"/>
        <w:sz w:val="20"/>
      </w:rPr>
      <w:t xml:space="preserve"> -</w:t>
    </w:r>
    <w:r w:rsidRPr="00A03E8B">
      <w:rPr>
        <w:rFonts w:ascii="Arial" w:hAnsi="Arial" w:cs="Arial"/>
        <w:sz w:val="20"/>
      </w:rPr>
      <w:tab/>
    </w:r>
    <w:r w:rsidR="00C23D1E">
      <w:rPr>
        <w:rFonts w:ascii="Arial" w:hAnsi="Arial" w:cs="Arial"/>
        <w:sz w:val="20"/>
      </w:rPr>
      <w:t>Dec 2020 Test 1 – Solution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E49D42" w14:textId="77777777" w:rsidR="00ED6991" w:rsidRDefault="00ED69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2B43AF" w14:textId="77777777" w:rsidR="00A65F37" w:rsidRDefault="00A65F37">
      <w:r>
        <w:separator/>
      </w:r>
    </w:p>
  </w:footnote>
  <w:footnote w:type="continuationSeparator" w:id="0">
    <w:p w14:paraId="4C765C67" w14:textId="77777777" w:rsidR="00A65F37" w:rsidRDefault="00A65F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998B0" w14:textId="77777777" w:rsidR="00ED6991" w:rsidRDefault="00ED69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65FE58" w14:textId="7E3A222E" w:rsidR="00BF1C09" w:rsidRDefault="007E1EC7">
    <w:pPr>
      <w:pStyle w:val="Header"/>
    </w:pPr>
    <w:r>
      <w:rPr>
        <w:noProof/>
        <w:lang w:val="en-US" w:eastAsia="zh-CN"/>
      </w:rPr>
      <mc:AlternateContent>
        <mc:Choice Requires="wps">
          <w:drawing>
            <wp:anchor distT="0" distB="0" distL="114300" distR="114300" simplePos="0" relativeHeight="251659264" behindDoc="0" locked="0" layoutInCell="0" allowOverlap="1" wp14:anchorId="173E4A88" wp14:editId="5A31A608">
              <wp:simplePos x="0" y="0"/>
              <wp:positionH relativeFrom="page">
                <wp:posOffset>0</wp:posOffset>
              </wp:positionH>
              <wp:positionV relativeFrom="page">
                <wp:posOffset>190500</wp:posOffset>
              </wp:positionV>
              <wp:extent cx="7772400" cy="266700"/>
              <wp:effectExtent l="0" t="0" r="0" b="0"/>
              <wp:wrapNone/>
              <wp:docPr id="2" name="MSIPCMfa8d4a26b4c2d38526dafe6e" descr="{&quot;HashCode&quot;:-181896826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3D10349" w14:textId="09DA8FBF" w:rsidR="007E1EC7" w:rsidRPr="007E1EC7" w:rsidRDefault="007E1EC7" w:rsidP="007E1EC7">
                          <w:pPr>
                            <w:rPr>
                              <w:rFonts w:ascii="Calibri" w:hAnsi="Calibri" w:cs="Calibri"/>
                              <w:color w:val="000000"/>
                              <w:sz w:val="22"/>
                            </w:rPr>
                          </w:pPr>
                          <w:r w:rsidRPr="007E1EC7">
                            <w:rPr>
                              <w:rFonts w:ascii="Calibri" w:hAnsi="Calibri" w:cs="Calibri"/>
                              <w:color w:val="000000"/>
                              <w:sz w:val="22"/>
                            </w:rPr>
                            <w:t xml:space="preserve">                    Official (Closed) - Non Sensitive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173E4A88" id="_x0000_t202" coordsize="21600,21600" o:spt="202" path="m,l,21600r21600,l21600,xe">
              <v:stroke joinstyle="miter"/>
              <v:path gradientshapeok="t" o:connecttype="rect"/>
            </v:shapetype>
            <v:shape id="MSIPCMfa8d4a26b4c2d38526dafe6e" o:spid="_x0000_s1028" type="#_x0000_t202" alt="{&quot;HashCode&quot;:-1818968269,&quot;Height&quot;:792.0,&quot;Width&quot;:612.0,&quot;Placement&quot;:&quot;Header&quot;,&quot;Index&quot;:&quot;Primary&quot;,&quot;Section&quot;:1,&quot;Top&quot;:0.0,&quot;Left&quot;:0.0}" style="position:absolute;margin-left:0;margin-top:15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" o:allowincell="f" filled="f" stroked="f" strokeweight=".5pt">
              <v:textbox inset="20pt,0,,0">
                <w:txbxContent>
                  <w:p w14:paraId="33D10349" w14:textId="09DA8FBF" w:rsidR="007E1EC7" w:rsidRPr="007E1EC7" w:rsidRDefault="007E1EC7" w:rsidP="007E1EC7">
                    <w:pPr>
                      <w:rPr>
                        <w:rFonts w:ascii="Calibri" w:hAnsi="Calibri" w:cs="Calibri"/>
                        <w:color w:val="000000"/>
                        <w:sz w:val="22"/>
                      </w:rPr>
                    </w:pPr>
                    <w:r w:rsidRPr="007E1EC7">
                      <w:rPr>
                        <w:rFonts w:ascii="Calibri" w:hAnsi="Calibri" w:cs="Calibri"/>
                        <w:color w:val="000000"/>
                        <w:sz w:val="22"/>
                      </w:rPr>
                      <w:t xml:space="preserve">                    Official (Closed) - Non Sensitive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5365E" w14:textId="77777777" w:rsidR="00BF1C09" w:rsidRPr="00141494" w:rsidRDefault="00BF1C09" w:rsidP="00782598">
    <w:pPr>
      <w:pStyle w:val="Header"/>
      <w:rPr>
        <w:rFonts w:ascii="Arial" w:hAnsi="Arial" w:cs="Arial"/>
        <w:sz w:val="20"/>
        <w:szCs w:val="20"/>
      </w:rPr>
    </w:pPr>
    <w:r>
      <w:rPr>
        <w:rFonts w:ascii="Arial" w:hAnsi="Arial" w:cs="Arial"/>
        <w:i/>
        <w:sz w:val="20"/>
        <w:szCs w:val="20"/>
      </w:rPr>
      <w:t xml:space="preserve">Yr </w:t>
    </w:r>
    <w:r w:rsidRPr="00141494">
      <w:rPr>
        <w:rFonts w:ascii="Arial" w:hAnsi="Arial" w:cs="Arial"/>
        <w:i/>
        <w:sz w:val="20"/>
        <w:szCs w:val="20"/>
      </w:rPr>
      <w:t>200</w:t>
    </w:r>
    <w:r>
      <w:rPr>
        <w:rFonts w:ascii="Arial" w:hAnsi="Arial" w:cs="Arial"/>
        <w:i/>
        <w:sz w:val="20"/>
        <w:szCs w:val="20"/>
      </w:rPr>
      <w:t>8</w:t>
    </w:r>
    <w:r w:rsidRPr="00141494">
      <w:rPr>
        <w:rFonts w:ascii="Arial" w:hAnsi="Arial" w:cs="Arial"/>
        <w:i/>
        <w:sz w:val="20"/>
        <w:szCs w:val="20"/>
      </w:rPr>
      <w:t>/0</w:t>
    </w:r>
    <w:r>
      <w:rPr>
        <w:rFonts w:ascii="Arial" w:hAnsi="Arial" w:cs="Arial"/>
        <w:i/>
        <w:sz w:val="20"/>
        <w:szCs w:val="20"/>
      </w:rPr>
      <w:t>9</w:t>
    </w:r>
    <w:r w:rsidRPr="00141494">
      <w:rPr>
        <w:rFonts w:ascii="Arial" w:hAnsi="Arial" w:cs="Arial"/>
        <w:i/>
        <w:sz w:val="20"/>
        <w:szCs w:val="20"/>
      </w:rPr>
      <w:t xml:space="preserve">  Semester </w:t>
    </w:r>
    <w:r>
      <w:rPr>
        <w:rFonts w:ascii="Arial" w:hAnsi="Arial" w:cs="Arial"/>
        <w:i/>
        <w:sz w:val="20"/>
        <w:szCs w:val="20"/>
      </w:rPr>
      <w:t>2</w:t>
    </w:r>
    <w:r w:rsidRPr="00141494">
      <w:rPr>
        <w:rFonts w:ascii="Arial" w:hAnsi="Arial" w:cs="Arial"/>
        <w:sz w:val="20"/>
        <w:szCs w:val="20"/>
      </w:rPr>
      <w:tab/>
    </w:r>
    <w:r w:rsidRPr="00141494">
      <w:rPr>
        <w:rFonts w:ascii="Arial" w:hAnsi="Arial" w:cs="Arial"/>
        <w:sz w:val="20"/>
        <w:szCs w:val="20"/>
      </w:rPr>
      <w:tab/>
      <w:t xml:space="preserve">Page </w:t>
    </w:r>
    <w:r w:rsidRPr="00141494">
      <w:rPr>
        <w:rStyle w:val="PageNumber"/>
        <w:rFonts w:ascii="Arial" w:hAnsi="Arial" w:cs="Arial"/>
        <w:sz w:val="20"/>
        <w:szCs w:val="20"/>
      </w:rPr>
      <w:fldChar w:fldCharType="begin"/>
    </w:r>
    <w:r w:rsidRPr="00141494">
      <w:rPr>
        <w:rStyle w:val="PageNumber"/>
        <w:rFonts w:ascii="Arial" w:hAnsi="Arial" w:cs="Arial"/>
        <w:sz w:val="20"/>
        <w:szCs w:val="20"/>
      </w:rPr>
      <w:instrText xml:space="preserve"> PAGE </w:instrText>
    </w:r>
    <w:r w:rsidRPr="00141494">
      <w:rPr>
        <w:rStyle w:val="PageNumber"/>
        <w:rFonts w:ascii="Arial" w:hAnsi="Arial" w:cs="Arial"/>
        <w:sz w:val="20"/>
        <w:szCs w:val="20"/>
      </w:rPr>
      <w:fldChar w:fldCharType="separate"/>
    </w:r>
    <w:r>
      <w:rPr>
        <w:rStyle w:val="PageNumber"/>
        <w:rFonts w:ascii="Arial" w:hAnsi="Arial" w:cs="Arial"/>
        <w:noProof/>
        <w:sz w:val="20"/>
        <w:szCs w:val="20"/>
      </w:rPr>
      <w:t>3</w:t>
    </w:r>
    <w:r w:rsidRPr="00141494">
      <w:rPr>
        <w:rStyle w:val="PageNumber"/>
        <w:rFonts w:ascii="Arial" w:hAnsi="Arial" w:cs="Arial"/>
        <w:sz w:val="20"/>
        <w:szCs w:val="20"/>
      </w:rPr>
      <w:fldChar w:fldCharType="end"/>
    </w:r>
    <w:r w:rsidRPr="00141494">
      <w:rPr>
        <w:rStyle w:val="PageNumber"/>
        <w:rFonts w:ascii="Arial" w:hAnsi="Arial" w:cs="Arial"/>
        <w:sz w:val="20"/>
        <w:szCs w:val="20"/>
      </w:rPr>
      <w:t xml:space="preserve"> of </w:t>
    </w:r>
    <w:r w:rsidRPr="00141494">
      <w:rPr>
        <w:rStyle w:val="PageNumber"/>
        <w:rFonts w:ascii="Arial" w:hAnsi="Arial" w:cs="Arial"/>
        <w:sz w:val="20"/>
        <w:szCs w:val="20"/>
      </w:rPr>
      <w:fldChar w:fldCharType="begin"/>
    </w:r>
    <w:r w:rsidRPr="00141494">
      <w:rPr>
        <w:rStyle w:val="PageNumber"/>
        <w:rFonts w:ascii="Arial" w:hAnsi="Arial" w:cs="Arial"/>
        <w:sz w:val="20"/>
        <w:szCs w:val="20"/>
      </w:rPr>
      <w:instrText xml:space="preserve"> NUMPAGES </w:instrText>
    </w:r>
    <w:r w:rsidRPr="00141494">
      <w:rPr>
        <w:rStyle w:val="PageNumber"/>
        <w:rFonts w:ascii="Arial" w:hAnsi="Arial" w:cs="Arial"/>
        <w:sz w:val="20"/>
        <w:szCs w:val="20"/>
      </w:rPr>
      <w:fldChar w:fldCharType="separate"/>
    </w:r>
    <w:r>
      <w:rPr>
        <w:rStyle w:val="PageNumber"/>
        <w:rFonts w:ascii="Arial" w:hAnsi="Arial" w:cs="Arial"/>
        <w:noProof/>
        <w:sz w:val="20"/>
        <w:szCs w:val="20"/>
      </w:rPr>
      <w:t>16</w:t>
    </w:r>
    <w:r w:rsidRPr="00141494">
      <w:rPr>
        <w:rStyle w:val="PageNumber"/>
        <w:rFonts w:ascii="Arial" w:hAnsi="Arial" w:cs="Arial"/>
        <w:sz w:val="20"/>
        <w:szCs w:val="20"/>
      </w:rPr>
      <w:fldChar w:fldCharType="end"/>
    </w:r>
  </w:p>
  <w:p w14:paraId="52F38E70" w14:textId="77777777" w:rsidR="00BF1C09" w:rsidRPr="00602443" w:rsidRDefault="00BF1C09" w:rsidP="00782598">
    <w:pPr>
      <w:pStyle w:val="Header"/>
      <w:rPr>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311176" w14:textId="6B1796FA" w:rsidR="00BF1C09" w:rsidRPr="00B93658" w:rsidRDefault="007E1EC7" w:rsidP="00B93658">
    <w:pPr>
      <w:pStyle w:val="Header"/>
    </w:pPr>
    <w:r>
      <w:rPr>
        <w:noProof/>
        <w:lang w:val="en-US" w:eastAsia="zh-CN"/>
      </w:rPr>
      <mc:AlternateContent>
        <mc:Choice Requires="wps">
          <w:drawing>
            <wp:anchor distT="0" distB="0" distL="114300" distR="114300" simplePos="0" relativeHeight="251660288" behindDoc="0" locked="0" layoutInCell="0" allowOverlap="1" wp14:anchorId="0307D974" wp14:editId="502427E1">
              <wp:simplePos x="0" y="0"/>
              <wp:positionH relativeFrom="page">
                <wp:posOffset>0</wp:posOffset>
              </wp:positionH>
              <wp:positionV relativeFrom="page">
                <wp:posOffset>190500</wp:posOffset>
              </wp:positionV>
              <wp:extent cx="7772400" cy="266700"/>
              <wp:effectExtent l="0" t="0" r="0" b="0"/>
              <wp:wrapNone/>
              <wp:docPr id="3" name="MSIPCM17994069b151800437f3b37c" descr="{&quot;HashCode&quot;:-1818968269,&quot;Height&quot;:792.0,&quot;Width&quot;:612.0,&quot;Placement&quot;:&quot;Head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2A7B296" w14:textId="68F1D573" w:rsidR="007E1EC7" w:rsidRPr="007E1EC7" w:rsidRDefault="007E1EC7" w:rsidP="007E1EC7">
                          <w:pPr>
                            <w:rPr>
                              <w:rFonts w:ascii="Calibri" w:hAnsi="Calibri" w:cs="Calibri"/>
                              <w:color w:val="000000"/>
                              <w:sz w:val="22"/>
                            </w:rPr>
                          </w:pPr>
                          <w:r w:rsidRPr="007E1EC7">
                            <w:rPr>
                              <w:rFonts w:ascii="Calibri" w:hAnsi="Calibri" w:cs="Calibri"/>
                              <w:color w:val="000000"/>
                              <w:sz w:val="22"/>
                            </w:rPr>
                            <w:t xml:space="preserve">                    Official (Closed) - Non Sensitive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0307D974" id="_x0000_t202" coordsize="21600,21600" o:spt="202" path="m,l,21600r21600,l21600,xe">
              <v:stroke joinstyle="miter"/>
              <v:path gradientshapeok="t" o:connecttype="rect"/>
            </v:shapetype>
            <v:shape id="MSIPCM17994069b151800437f3b37c" o:spid="_x0000_s1029" type="#_x0000_t202" alt="{&quot;HashCode&quot;:-1818968269,&quot;Height&quot;:792.0,&quot;Width&quot;:612.0,&quot;Placement&quot;:&quot;Header&quot;,&quot;Index&quot;:&quot;Primary&quot;,&quot;Section&quot;:2,&quot;Top&quot;:0.0,&quot;Left&quot;:0.0}" style="position:absolute;margin-left:0;margin-top:15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" o:allowincell="f" filled="f" stroked="f" strokeweight=".5pt">
              <v:textbox inset="20pt,0,,0">
                <w:txbxContent>
                  <w:p w14:paraId="22A7B296" w14:textId="68F1D573" w:rsidR="007E1EC7" w:rsidRPr="007E1EC7" w:rsidRDefault="007E1EC7" w:rsidP="007E1EC7">
                    <w:pPr>
                      <w:rPr>
                        <w:rFonts w:ascii="Calibri" w:hAnsi="Calibri" w:cs="Calibri"/>
                        <w:color w:val="000000"/>
                        <w:sz w:val="22"/>
                      </w:rPr>
                    </w:pPr>
                    <w:r w:rsidRPr="007E1EC7">
                      <w:rPr>
                        <w:rFonts w:ascii="Calibri" w:hAnsi="Calibri" w:cs="Calibri"/>
                        <w:color w:val="000000"/>
                        <w:sz w:val="22"/>
                      </w:rPr>
                      <w:t xml:space="preserve">                    Official (Closed) - Non Sensitive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30EC0"/>
    <w:multiLevelType w:val="hybridMultilevel"/>
    <w:tmpl w:val="C95A29B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D370A2"/>
    <w:multiLevelType w:val="hybridMultilevel"/>
    <w:tmpl w:val="C95A29B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B918C2"/>
    <w:multiLevelType w:val="hybridMultilevel"/>
    <w:tmpl w:val="515A4EBA"/>
    <w:lvl w:ilvl="0" w:tplc="04090017">
      <w:start w:val="1"/>
      <w:numFmt w:val="lowerLetter"/>
      <w:lvlText w:val="%1)"/>
      <w:lvlJc w:val="left"/>
      <w:pPr>
        <w:ind w:left="360" w:hanging="360"/>
      </w:pPr>
    </w:lvl>
    <w:lvl w:ilvl="1" w:tplc="F18E8256">
      <w:start w:val="1"/>
      <w:numFmt w:val="lowerRoman"/>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8F3513"/>
    <w:multiLevelType w:val="hybridMultilevel"/>
    <w:tmpl w:val="C9B01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F32DF"/>
    <w:multiLevelType w:val="hybridMultilevel"/>
    <w:tmpl w:val="A6A47F44"/>
    <w:lvl w:ilvl="0" w:tplc="5CCEA526">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A01A45"/>
    <w:multiLevelType w:val="hybridMultilevel"/>
    <w:tmpl w:val="72EAF1E4"/>
    <w:lvl w:ilvl="0" w:tplc="55424F16">
      <w:start w:val="1"/>
      <w:numFmt w:val="lowerLetter"/>
      <w:lvlText w:val="(%1)"/>
      <w:lvlJc w:val="left"/>
      <w:pPr>
        <w:ind w:left="720" w:hanging="360"/>
      </w:pPr>
      <w:rPr>
        <w:rFonts w:eastAsia="Times New Roman" w:hint="default"/>
        <w:color w:val="FF000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5740CDA"/>
    <w:multiLevelType w:val="hybridMultilevel"/>
    <w:tmpl w:val="C95A29B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5F3E58"/>
    <w:multiLevelType w:val="hybridMultilevel"/>
    <w:tmpl w:val="91A00C9E"/>
    <w:lvl w:ilvl="0" w:tplc="6682FE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B52F6D"/>
    <w:multiLevelType w:val="hybridMultilevel"/>
    <w:tmpl w:val="AE3237F4"/>
    <w:lvl w:ilvl="0" w:tplc="8F02A26C">
      <w:start w:val="6"/>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D621694"/>
    <w:multiLevelType w:val="hybridMultilevel"/>
    <w:tmpl w:val="C95A29B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0AF3697"/>
    <w:multiLevelType w:val="hybridMultilevel"/>
    <w:tmpl w:val="C95A29B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5C1F73"/>
    <w:multiLevelType w:val="hybridMultilevel"/>
    <w:tmpl w:val="04FEF5B2"/>
    <w:lvl w:ilvl="0" w:tplc="82CC7228">
      <w:start w:val="8"/>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4331622"/>
    <w:multiLevelType w:val="hybridMultilevel"/>
    <w:tmpl w:val="17EC0CDC"/>
    <w:lvl w:ilvl="0" w:tplc="E620075E">
      <w:start w:val="1"/>
      <w:numFmt w:val="lowerRoman"/>
      <w:lvlText w:val="(%1)"/>
      <w:lvlJc w:val="left"/>
      <w:pPr>
        <w:ind w:left="1287" w:hanging="720"/>
      </w:pPr>
    </w:lvl>
    <w:lvl w:ilvl="1" w:tplc="48090019">
      <w:start w:val="1"/>
      <w:numFmt w:val="lowerLetter"/>
      <w:lvlText w:val="%2."/>
      <w:lvlJc w:val="left"/>
      <w:pPr>
        <w:ind w:left="1647" w:hanging="360"/>
      </w:pPr>
    </w:lvl>
    <w:lvl w:ilvl="2" w:tplc="4809001B">
      <w:start w:val="1"/>
      <w:numFmt w:val="lowerRoman"/>
      <w:lvlText w:val="%3."/>
      <w:lvlJc w:val="right"/>
      <w:pPr>
        <w:ind w:left="2367" w:hanging="180"/>
      </w:pPr>
    </w:lvl>
    <w:lvl w:ilvl="3" w:tplc="4809000F">
      <w:start w:val="1"/>
      <w:numFmt w:val="decimal"/>
      <w:lvlText w:val="%4."/>
      <w:lvlJc w:val="left"/>
      <w:pPr>
        <w:ind w:left="3087" w:hanging="360"/>
      </w:pPr>
    </w:lvl>
    <w:lvl w:ilvl="4" w:tplc="48090019">
      <w:start w:val="1"/>
      <w:numFmt w:val="lowerLetter"/>
      <w:lvlText w:val="%5."/>
      <w:lvlJc w:val="left"/>
      <w:pPr>
        <w:ind w:left="3807" w:hanging="360"/>
      </w:pPr>
    </w:lvl>
    <w:lvl w:ilvl="5" w:tplc="4809001B">
      <w:start w:val="1"/>
      <w:numFmt w:val="lowerRoman"/>
      <w:lvlText w:val="%6."/>
      <w:lvlJc w:val="right"/>
      <w:pPr>
        <w:ind w:left="4527" w:hanging="180"/>
      </w:pPr>
    </w:lvl>
    <w:lvl w:ilvl="6" w:tplc="4809000F">
      <w:start w:val="1"/>
      <w:numFmt w:val="decimal"/>
      <w:lvlText w:val="%7."/>
      <w:lvlJc w:val="left"/>
      <w:pPr>
        <w:ind w:left="5247" w:hanging="360"/>
      </w:pPr>
    </w:lvl>
    <w:lvl w:ilvl="7" w:tplc="48090019">
      <w:start w:val="1"/>
      <w:numFmt w:val="lowerLetter"/>
      <w:lvlText w:val="%8."/>
      <w:lvlJc w:val="left"/>
      <w:pPr>
        <w:ind w:left="5967" w:hanging="360"/>
      </w:pPr>
    </w:lvl>
    <w:lvl w:ilvl="8" w:tplc="4809001B">
      <w:start w:val="1"/>
      <w:numFmt w:val="lowerRoman"/>
      <w:lvlText w:val="%9."/>
      <w:lvlJc w:val="right"/>
      <w:pPr>
        <w:ind w:left="6687" w:hanging="180"/>
      </w:pPr>
    </w:lvl>
  </w:abstractNum>
  <w:abstractNum w:abstractNumId="13" w15:restartNumberingAfterBreak="0">
    <w:nsid w:val="480A73A2"/>
    <w:multiLevelType w:val="hybridMultilevel"/>
    <w:tmpl w:val="82B4C220"/>
    <w:lvl w:ilvl="0" w:tplc="EA9644E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B2F1DC0"/>
    <w:multiLevelType w:val="hybridMultilevel"/>
    <w:tmpl w:val="CCAA32E2"/>
    <w:lvl w:ilvl="0" w:tplc="4D566F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8C347A"/>
    <w:multiLevelType w:val="hybridMultilevel"/>
    <w:tmpl w:val="AFD63F02"/>
    <w:lvl w:ilvl="0" w:tplc="47E211A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9C3A16"/>
    <w:multiLevelType w:val="hybridMultilevel"/>
    <w:tmpl w:val="0FC8F042"/>
    <w:lvl w:ilvl="0" w:tplc="4AE6E444">
      <w:start w:val="1"/>
      <w:numFmt w:val="decimal"/>
      <w:lvlText w:val="%1."/>
      <w:lvlJc w:val="left"/>
      <w:pPr>
        <w:tabs>
          <w:tab w:val="num" w:pos="1275"/>
        </w:tabs>
        <w:ind w:left="1275" w:hanging="55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6A870FD7"/>
    <w:multiLevelType w:val="hybridMultilevel"/>
    <w:tmpl w:val="B9884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0E2E14"/>
    <w:multiLevelType w:val="hybridMultilevel"/>
    <w:tmpl w:val="4F8E5F2E"/>
    <w:lvl w:ilvl="0" w:tplc="F18E825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B67D44"/>
    <w:multiLevelType w:val="hybridMultilevel"/>
    <w:tmpl w:val="B7CCC320"/>
    <w:lvl w:ilvl="0" w:tplc="B39E68B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F4E1AD5"/>
    <w:multiLevelType w:val="hybridMultilevel"/>
    <w:tmpl w:val="46AE0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15"/>
  </w:num>
  <w:num w:numId="4">
    <w:abstractNumId w:val="2"/>
  </w:num>
  <w:num w:numId="5">
    <w:abstractNumId w:val="4"/>
  </w:num>
  <w:num w:numId="6">
    <w:abstractNumId w:val="3"/>
  </w:num>
  <w:num w:numId="7">
    <w:abstractNumId w:val="17"/>
  </w:num>
  <w:num w:numId="8">
    <w:abstractNumId w:val="0"/>
  </w:num>
  <w:num w:numId="9">
    <w:abstractNumId w:val="6"/>
  </w:num>
  <w:num w:numId="10">
    <w:abstractNumId w:val="18"/>
  </w:num>
  <w:num w:numId="11">
    <w:abstractNumId w:val="9"/>
  </w:num>
  <w:num w:numId="12">
    <w:abstractNumId w:val="10"/>
  </w:num>
  <w:num w:numId="13">
    <w:abstractNumId w:val="13"/>
  </w:num>
  <w:num w:numId="14">
    <w:abstractNumId w:val="5"/>
  </w:num>
  <w:num w:numId="15">
    <w:abstractNumId w:val="20"/>
  </w:num>
  <w:num w:numId="16">
    <w:abstractNumId w:val="14"/>
  </w:num>
  <w:num w:numId="17">
    <w:abstractNumId w:val="7"/>
  </w:num>
  <w:num w:numId="18">
    <w:abstractNumId w:val="19"/>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8"/>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mela LOY-SIOW (NP)">
    <w15:presenceInfo w15:providerId="None" w15:userId="Pamela LOY-SIOW (NP)"/>
  </w15:person>
  <w15:person w15:author="Tan Jia Shun /CSF">
    <w15:presenceInfo w15:providerId="None" w15:userId="Tan Jia Shun /CS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SG" w:vendorID="64" w:dllVersion="6" w:nlCheck="1" w:checkStyle="1"/>
  <w:activeWritingStyle w:appName="MSWord" w:lang="en-GB"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BBB"/>
    <w:rsid w:val="000029F9"/>
    <w:rsid w:val="00005731"/>
    <w:rsid w:val="0001186A"/>
    <w:rsid w:val="00012A94"/>
    <w:rsid w:val="000139B9"/>
    <w:rsid w:val="00013E19"/>
    <w:rsid w:val="00017314"/>
    <w:rsid w:val="00017912"/>
    <w:rsid w:val="00017E6F"/>
    <w:rsid w:val="00023A19"/>
    <w:rsid w:val="00024168"/>
    <w:rsid w:val="00024AC9"/>
    <w:rsid w:val="00027B50"/>
    <w:rsid w:val="00027D2A"/>
    <w:rsid w:val="000326F7"/>
    <w:rsid w:val="000327EE"/>
    <w:rsid w:val="00033B51"/>
    <w:rsid w:val="00033BBA"/>
    <w:rsid w:val="00036588"/>
    <w:rsid w:val="00037B48"/>
    <w:rsid w:val="00037F27"/>
    <w:rsid w:val="0004066E"/>
    <w:rsid w:val="00041CEB"/>
    <w:rsid w:val="000464BE"/>
    <w:rsid w:val="000542A2"/>
    <w:rsid w:val="00054ECE"/>
    <w:rsid w:val="00055FA3"/>
    <w:rsid w:val="00057572"/>
    <w:rsid w:val="000575EA"/>
    <w:rsid w:val="00061BED"/>
    <w:rsid w:val="00066172"/>
    <w:rsid w:val="00067AA3"/>
    <w:rsid w:val="0007123E"/>
    <w:rsid w:val="00071545"/>
    <w:rsid w:val="00073291"/>
    <w:rsid w:val="00074A2B"/>
    <w:rsid w:val="000760EA"/>
    <w:rsid w:val="000774C6"/>
    <w:rsid w:val="00077B55"/>
    <w:rsid w:val="000809B6"/>
    <w:rsid w:val="00084B66"/>
    <w:rsid w:val="00087345"/>
    <w:rsid w:val="00090AF4"/>
    <w:rsid w:val="00096104"/>
    <w:rsid w:val="00097CE8"/>
    <w:rsid w:val="000A1AAB"/>
    <w:rsid w:val="000A2E35"/>
    <w:rsid w:val="000A43F0"/>
    <w:rsid w:val="000A6F6B"/>
    <w:rsid w:val="000A7293"/>
    <w:rsid w:val="000B0027"/>
    <w:rsid w:val="000B00E3"/>
    <w:rsid w:val="000B1BA1"/>
    <w:rsid w:val="000B425F"/>
    <w:rsid w:val="000B42D9"/>
    <w:rsid w:val="000B5448"/>
    <w:rsid w:val="000B6A76"/>
    <w:rsid w:val="000B6CCC"/>
    <w:rsid w:val="000B75E5"/>
    <w:rsid w:val="000B7E74"/>
    <w:rsid w:val="000C07D3"/>
    <w:rsid w:val="000C3633"/>
    <w:rsid w:val="000C4250"/>
    <w:rsid w:val="000C6193"/>
    <w:rsid w:val="000D295B"/>
    <w:rsid w:val="000D6050"/>
    <w:rsid w:val="000E2283"/>
    <w:rsid w:val="000E22D9"/>
    <w:rsid w:val="000E366F"/>
    <w:rsid w:val="000E3B3A"/>
    <w:rsid w:val="000E5719"/>
    <w:rsid w:val="000E6855"/>
    <w:rsid w:val="000F3A0A"/>
    <w:rsid w:val="000F4395"/>
    <w:rsid w:val="000F440A"/>
    <w:rsid w:val="000F7919"/>
    <w:rsid w:val="0010015C"/>
    <w:rsid w:val="00103EB2"/>
    <w:rsid w:val="00105A7E"/>
    <w:rsid w:val="00107F0B"/>
    <w:rsid w:val="00107F83"/>
    <w:rsid w:val="001123D2"/>
    <w:rsid w:val="00115A9E"/>
    <w:rsid w:val="001178FE"/>
    <w:rsid w:val="001269FD"/>
    <w:rsid w:val="001315C9"/>
    <w:rsid w:val="00131C96"/>
    <w:rsid w:val="0013327A"/>
    <w:rsid w:val="00135A00"/>
    <w:rsid w:val="00143FCC"/>
    <w:rsid w:val="00144ABB"/>
    <w:rsid w:val="00144B7A"/>
    <w:rsid w:val="001454AD"/>
    <w:rsid w:val="0014598B"/>
    <w:rsid w:val="00150875"/>
    <w:rsid w:val="00152E23"/>
    <w:rsid w:val="00153F60"/>
    <w:rsid w:val="001558F3"/>
    <w:rsid w:val="00155F17"/>
    <w:rsid w:val="00156D29"/>
    <w:rsid w:val="001573E3"/>
    <w:rsid w:val="00157E71"/>
    <w:rsid w:val="001647E5"/>
    <w:rsid w:val="001660E5"/>
    <w:rsid w:val="00166F99"/>
    <w:rsid w:val="001673A5"/>
    <w:rsid w:val="001703ED"/>
    <w:rsid w:val="001759B3"/>
    <w:rsid w:val="001769CF"/>
    <w:rsid w:val="001772D5"/>
    <w:rsid w:val="001818D7"/>
    <w:rsid w:val="00181FC9"/>
    <w:rsid w:val="00182915"/>
    <w:rsid w:val="00183198"/>
    <w:rsid w:val="00193A05"/>
    <w:rsid w:val="00193FD6"/>
    <w:rsid w:val="00195E2B"/>
    <w:rsid w:val="00195EC7"/>
    <w:rsid w:val="0019640E"/>
    <w:rsid w:val="001A55D4"/>
    <w:rsid w:val="001A7257"/>
    <w:rsid w:val="001A7588"/>
    <w:rsid w:val="001B0388"/>
    <w:rsid w:val="001B2A79"/>
    <w:rsid w:val="001B4A7F"/>
    <w:rsid w:val="001B5C17"/>
    <w:rsid w:val="001B7BBF"/>
    <w:rsid w:val="001C1B08"/>
    <w:rsid w:val="001C232F"/>
    <w:rsid w:val="001C50FC"/>
    <w:rsid w:val="001C7DCE"/>
    <w:rsid w:val="001E2988"/>
    <w:rsid w:val="001E6362"/>
    <w:rsid w:val="001F22D8"/>
    <w:rsid w:val="001F2401"/>
    <w:rsid w:val="001F6098"/>
    <w:rsid w:val="001F67F4"/>
    <w:rsid w:val="001F71DF"/>
    <w:rsid w:val="001F7F34"/>
    <w:rsid w:val="002007F1"/>
    <w:rsid w:val="002008AD"/>
    <w:rsid w:val="00210166"/>
    <w:rsid w:val="002102D2"/>
    <w:rsid w:val="002102D5"/>
    <w:rsid w:val="00211164"/>
    <w:rsid w:val="0021159A"/>
    <w:rsid w:val="00212B2F"/>
    <w:rsid w:val="00213B50"/>
    <w:rsid w:val="00217BFF"/>
    <w:rsid w:val="00220024"/>
    <w:rsid w:val="002231F1"/>
    <w:rsid w:val="00223D57"/>
    <w:rsid w:val="00225702"/>
    <w:rsid w:val="00226010"/>
    <w:rsid w:val="00234149"/>
    <w:rsid w:val="002352C1"/>
    <w:rsid w:val="00235508"/>
    <w:rsid w:val="00236B0C"/>
    <w:rsid w:val="00243398"/>
    <w:rsid w:val="002433F4"/>
    <w:rsid w:val="00243B87"/>
    <w:rsid w:val="00245514"/>
    <w:rsid w:val="00245C13"/>
    <w:rsid w:val="0025277D"/>
    <w:rsid w:val="002575B4"/>
    <w:rsid w:val="00257B40"/>
    <w:rsid w:val="00261A37"/>
    <w:rsid w:val="00261F94"/>
    <w:rsid w:val="00263D3B"/>
    <w:rsid w:val="002648B5"/>
    <w:rsid w:val="002657E2"/>
    <w:rsid w:val="0026776C"/>
    <w:rsid w:val="00267C73"/>
    <w:rsid w:val="0027654F"/>
    <w:rsid w:val="00280F84"/>
    <w:rsid w:val="00285278"/>
    <w:rsid w:val="0028559B"/>
    <w:rsid w:val="00295D18"/>
    <w:rsid w:val="00295D27"/>
    <w:rsid w:val="00297142"/>
    <w:rsid w:val="002A2E1A"/>
    <w:rsid w:val="002A4773"/>
    <w:rsid w:val="002B1D6C"/>
    <w:rsid w:val="002B2E4C"/>
    <w:rsid w:val="002B2F08"/>
    <w:rsid w:val="002B445B"/>
    <w:rsid w:val="002B7423"/>
    <w:rsid w:val="002C01CC"/>
    <w:rsid w:val="002C3DDE"/>
    <w:rsid w:val="002C656C"/>
    <w:rsid w:val="002D1CA5"/>
    <w:rsid w:val="002D3079"/>
    <w:rsid w:val="002D51B9"/>
    <w:rsid w:val="002D5460"/>
    <w:rsid w:val="002D6012"/>
    <w:rsid w:val="002D6DF7"/>
    <w:rsid w:val="002D7F19"/>
    <w:rsid w:val="002E34D0"/>
    <w:rsid w:val="002E574D"/>
    <w:rsid w:val="002E5AF2"/>
    <w:rsid w:val="002F1AB8"/>
    <w:rsid w:val="002F2299"/>
    <w:rsid w:val="002F22EF"/>
    <w:rsid w:val="002F3ADA"/>
    <w:rsid w:val="002F67F9"/>
    <w:rsid w:val="00302C5E"/>
    <w:rsid w:val="0030513D"/>
    <w:rsid w:val="00310C67"/>
    <w:rsid w:val="00311832"/>
    <w:rsid w:val="00313300"/>
    <w:rsid w:val="00313D5D"/>
    <w:rsid w:val="00314540"/>
    <w:rsid w:val="003154C8"/>
    <w:rsid w:val="003205CC"/>
    <w:rsid w:val="00321093"/>
    <w:rsid w:val="0032248C"/>
    <w:rsid w:val="0032586F"/>
    <w:rsid w:val="00325FD5"/>
    <w:rsid w:val="00326694"/>
    <w:rsid w:val="00327048"/>
    <w:rsid w:val="00327779"/>
    <w:rsid w:val="00330318"/>
    <w:rsid w:val="003313B0"/>
    <w:rsid w:val="0033240A"/>
    <w:rsid w:val="00333349"/>
    <w:rsid w:val="0033562E"/>
    <w:rsid w:val="00336F62"/>
    <w:rsid w:val="00337C80"/>
    <w:rsid w:val="00341EF5"/>
    <w:rsid w:val="00342B43"/>
    <w:rsid w:val="003446E4"/>
    <w:rsid w:val="003512E9"/>
    <w:rsid w:val="00353C3F"/>
    <w:rsid w:val="00355C73"/>
    <w:rsid w:val="00360FB3"/>
    <w:rsid w:val="00363069"/>
    <w:rsid w:val="00381A8B"/>
    <w:rsid w:val="00385F2C"/>
    <w:rsid w:val="00390795"/>
    <w:rsid w:val="00392AC4"/>
    <w:rsid w:val="00393295"/>
    <w:rsid w:val="003941F5"/>
    <w:rsid w:val="003973FB"/>
    <w:rsid w:val="003A241A"/>
    <w:rsid w:val="003A2C99"/>
    <w:rsid w:val="003A3A14"/>
    <w:rsid w:val="003A4FFD"/>
    <w:rsid w:val="003A7A1A"/>
    <w:rsid w:val="003B0118"/>
    <w:rsid w:val="003B08A4"/>
    <w:rsid w:val="003B1EDB"/>
    <w:rsid w:val="003B2143"/>
    <w:rsid w:val="003B4D24"/>
    <w:rsid w:val="003B5FB5"/>
    <w:rsid w:val="003B76BB"/>
    <w:rsid w:val="003C1D91"/>
    <w:rsid w:val="003C2E2D"/>
    <w:rsid w:val="003C3574"/>
    <w:rsid w:val="003C3787"/>
    <w:rsid w:val="003C3C3B"/>
    <w:rsid w:val="003C3DB4"/>
    <w:rsid w:val="003D00C9"/>
    <w:rsid w:val="003D0953"/>
    <w:rsid w:val="003D34F3"/>
    <w:rsid w:val="003D38FC"/>
    <w:rsid w:val="003D5381"/>
    <w:rsid w:val="003D61B7"/>
    <w:rsid w:val="003D74F4"/>
    <w:rsid w:val="003E0A3E"/>
    <w:rsid w:val="003E2309"/>
    <w:rsid w:val="003E28E3"/>
    <w:rsid w:val="003E364C"/>
    <w:rsid w:val="003E43F9"/>
    <w:rsid w:val="003E4654"/>
    <w:rsid w:val="003E4692"/>
    <w:rsid w:val="003E5DF7"/>
    <w:rsid w:val="003F0607"/>
    <w:rsid w:val="003F0905"/>
    <w:rsid w:val="003F0A71"/>
    <w:rsid w:val="003F3E3E"/>
    <w:rsid w:val="003F423C"/>
    <w:rsid w:val="003F4EA0"/>
    <w:rsid w:val="003F5743"/>
    <w:rsid w:val="003F57C8"/>
    <w:rsid w:val="003F6256"/>
    <w:rsid w:val="003F7267"/>
    <w:rsid w:val="003F7448"/>
    <w:rsid w:val="00400D91"/>
    <w:rsid w:val="00401D6E"/>
    <w:rsid w:val="00403630"/>
    <w:rsid w:val="00404C1C"/>
    <w:rsid w:val="00406106"/>
    <w:rsid w:val="00415CFE"/>
    <w:rsid w:val="00425843"/>
    <w:rsid w:val="0042685A"/>
    <w:rsid w:val="00426958"/>
    <w:rsid w:val="00426F06"/>
    <w:rsid w:val="00427842"/>
    <w:rsid w:val="00430614"/>
    <w:rsid w:val="0043519D"/>
    <w:rsid w:val="004372F5"/>
    <w:rsid w:val="0044023F"/>
    <w:rsid w:val="00443C62"/>
    <w:rsid w:val="00447443"/>
    <w:rsid w:val="004501D9"/>
    <w:rsid w:val="0045079D"/>
    <w:rsid w:val="00452858"/>
    <w:rsid w:val="004528A7"/>
    <w:rsid w:val="00453435"/>
    <w:rsid w:val="0045373B"/>
    <w:rsid w:val="00454B2F"/>
    <w:rsid w:val="004573E7"/>
    <w:rsid w:val="00457D7D"/>
    <w:rsid w:val="004600DA"/>
    <w:rsid w:val="00461514"/>
    <w:rsid w:val="00464BD5"/>
    <w:rsid w:val="00467455"/>
    <w:rsid w:val="004705E7"/>
    <w:rsid w:val="00472694"/>
    <w:rsid w:val="0047390F"/>
    <w:rsid w:val="004739FD"/>
    <w:rsid w:val="004811FE"/>
    <w:rsid w:val="00483865"/>
    <w:rsid w:val="00487013"/>
    <w:rsid w:val="00487DD3"/>
    <w:rsid w:val="0049243B"/>
    <w:rsid w:val="0049380D"/>
    <w:rsid w:val="0049736E"/>
    <w:rsid w:val="0049744F"/>
    <w:rsid w:val="004A3149"/>
    <w:rsid w:val="004A571F"/>
    <w:rsid w:val="004A5A03"/>
    <w:rsid w:val="004A6530"/>
    <w:rsid w:val="004B2659"/>
    <w:rsid w:val="004B36EF"/>
    <w:rsid w:val="004B631A"/>
    <w:rsid w:val="004C1BB5"/>
    <w:rsid w:val="004C4AA3"/>
    <w:rsid w:val="004C5E61"/>
    <w:rsid w:val="004D40C6"/>
    <w:rsid w:val="004D735C"/>
    <w:rsid w:val="004D7FC9"/>
    <w:rsid w:val="004E090A"/>
    <w:rsid w:val="004E0FC9"/>
    <w:rsid w:val="004E23B2"/>
    <w:rsid w:val="004E3A35"/>
    <w:rsid w:val="004E566E"/>
    <w:rsid w:val="004E78B0"/>
    <w:rsid w:val="004E7F7D"/>
    <w:rsid w:val="004F0A56"/>
    <w:rsid w:val="004F75DB"/>
    <w:rsid w:val="005001D8"/>
    <w:rsid w:val="00501598"/>
    <w:rsid w:val="005015DB"/>
    <w:rsid w:val="00502293"/>
    <w:rsid w:val="00505E0B"/>
    <w:rsid w:val="00510308"/>
    <w:rsid w:val="00510842"/>
    <w:rsid w:val="0051334A"/>
    <w:rsid w:val="00514B9D"/>
    <w:rsid w:val="0051523E"/>
    <w:rsid w:val="0051540C"/>
    <w:rsid w:val="00516B72"/>
    <w:rsid w:val="0052289A"/>
    <w:rsid w:val="00522BC8"/>
    <w:rsid w:val="0052532D"/>
    <w:rsid w:val="005277EE"/>
    <w:rsid w:val="00530EF3"/>
    <w:rsid w:val="00531998"/>
    <w:rsid w:val="0053343E"/>
    <w:rsid w:val="005356F3"/>
    <w:rsid w:val="00542D9B"/>
    <w:rsid w:val="0054455C"/>
    <w:rsid w:val="00544D4C"/>
    <w:rsid w:val="0055188C"/>
    <w:rsid w:val="00553E2C"/>
    <w:rsid w:val="00554D22"/>
    <w:rsid w:val="0055675E"/>
    <w:rsid w:val="00557144"/>
    <w:rsid w:val="00560CC8"/>
    <w:rsid w:val="00560EEC"/>
    <w:rsid w:val="005611E7"/>
    <w:rsid w:val="00561326"/>
    <w:rsid w:val="005659BD"/>
    <w:rsid w:val="00567CE1"/>
    <w:rsid w:val="00573E5F"/>
    <w:rsid w:val="00585F41"/>
    <w:rsid w:val="00587425"/>
    <w:rsid w:val="0058763B"/>
    <w:rsid w:val="00591BD1"/>
    <w:rsid w:val="0059205E"/>
    <w:rsid w:val="00593A17"/>
    <w:rsid w:val="005969BA"/>
    <w:rsid w:val="005976E0"/>
    <w:rsid w:val="005A416F"/>
    <w:rsid w:val="005A5346"/>
    <w:rsid w:val="005B142F"/>
    <w:rsid w:val="005B3435"/>
    <w:rsid w:val="005B3654"/>
    <w:rsid w:val="005B468E"/>
    <w:rsid w:val="005B55D4"/>
    <w:rsid w:val="005B59D1"/>
    <w:rsid w:val="005B731B"/>
    <w:rsid w:val="005C2522"/>
    <w:rsid w:val="005C265F"/>
    <w:rsid w:val="005C34DE"/>
    <w:rsid w:val="005C5009"/>
    <w:rsid w:val="005C5BD5"/>
    <w:rsid w:val="005C63FF"/>
    <w:rsid w:val="005C663B"/>
    <w:rsid w:val="005C6983"/>
    <w:rsid w:val="005D1E56"/>
    <w:rsid w:val="005D29D1"/>
    <w:rsid w:val="005D301F"/>
    <w:rsid w:val="005D3884"/>
    <w:rsid w:val="005D4C83"/>
    <w:rsid w:val="005D4ECD"/>
    <w:rsid w:val="005E017D"/>
    <w:rsid w:val="005E15A0"/>
    <w:rsid w:val="005E20E3"/>
    <w:rsid w:val="005E6079"/>
    <w:rsid w:val="005E70F5"/>
    <w:rsid w:val="005F0DB1"/>
    <w:rsid w:val="005F18EB"/>
    <w:rsid w:val="005F1FDB"/>
    <w:rsid w:val="005F2BEB"/>
    <w:rsid w:val="005F2EDB"/>
    <w:rsid w:val="005F2F18"/>
    <w:rsid w:val="005F46FE"/>
    <w:rsid w:val="00606219"/>
    <w:rsid w:val="006064F1"/>
    <w:rsid w:val="00613155"/>
    <w:rsid w:val="00613422"/>
    <w:rsid w:val="00614F61"/>
    <w:rsid w:val="00615DF5"/>
    <w:rsid w:val="006172C6"/>
    <w:rsid w:val="00622F0C"/>
    <w:rsid w:val="006239C1"/>
    <w:rsid w:val="00624098"/>
    <w:rsid w:val="00624D22"/>
    <w:rsid w:val="0062604E"/>
    <w:rsid w:val="00626BA2"/>
    <w:rsid w:val="006348AB"/>
    <w:rsid w:val="006351CA"/>
    <w:rsid w:val="006355ED"/>
    <w:rsid w:val="006373C5"/>
    <w:rsid w:val="00642153"/>
    <w:rsid w:val="00643B0E"/>
    <w:rsid w:val="00644665"/>
    <w:rsid w:val="00644CBD"/>
    <w:rsid w:val="00646FD5"/>
    <w:rsid w:val="00650912"/>
    <w:rsid w:val="006525D1"/>
    <w:rsid w:val="00652B2A"/>
    <w:rsid w:val="00653104"/>
    <w:rsid w:val="0066113A"/>
    <w:rsid w:val="00661D3D"/>
    <w:rsid w:val="00661EE5"/>
    <w:rsid w:val="00661FDD"/>
    <w:rsid w:val="00662AEE"/>
    <w:rsid w:val="00664444"/>
    <w:rsid w:val="00667421"/>
    <w:rsid w:val="00672F01"/>
    <w:rsid w:val="006747B9"/>
    <w:rsid w:val="00675C41"/>
    <w:rsid w:val="00676429"/>
    <w:rsid w:val="00681BFD"/>
    <w:rsid w:val="00682E44"/>
    <w:rsid w:val="0068569D"/>
    <w:rsid w:val="00685E61"/>
    <w:rsid w:val="00685F15"/>
    <w:rsid w:val="00687661"/>
    <w:rsid w:val="00687B99"/>
    <w:rsid w:val="00693258"/>
    <w:rsid w:val="00694707"/>
    <w:rsid w:val="00696FF2"/>
    <w:rsid w:val="00697D48"/>
    <w:rsid w:val="006A1261"/>
    <w:rsid w:val="006A152C"/>
    <w:rsid w:val="006A4E02"/>
    <w:rsid w:val="006A581D"/>
    <w:rsid w:val="006A6BD3"/>
    <w:rsid w:val="006B0D93"/>
    <w:rsid w:val="006B15E7"/>
    <w:rsid w:val="006B20BF"/>
    <w:rsid w:val="006B30FF"/>
    <w:rsid w:val="006C275C"/>
    <w:rsid w:val="006C299F"/>
    <w:rsid w:val="006C2D13"/>
    <w:rsid w:val="006C2E9F"/>
    <w:rsid w:val="006C37AC"/>
    <w:rsid w:val="006C3E57"/>
    <w:rsid w:val="006C466A"/>
    <w:rsid w:val="006D0AA5"/>
    <w:rsid w:val="006D1D77"/>
    <w:rsid w:val="006D58BF"/>
    <w:rsid w:val="006E080E"/>
    <w:rsid w:val="006E7465"/>
    <w:rsid w:val="006F2585"/>
    <w:rsid w:val="006F3B2C"/>
    <w:rsid w:val="006F5583"/>
    <w:rsid w:val="006F63C1"/>
    <w:rsid w:val="006F7815"/>
    <w:rsid w:val="006F7CD5"/>
    <w:rsid w:val="006F7D6E"/>
    <w:rsid w:val="007132BC"/>
    <w:rsid w:val="0071573B"/>
    <w:rsid w:val="00721E63"/>
    <w:rsid w:val="00722191"/>
    <w:rsid w:val="00724F1C"/>
    <w:rsid w:val="007259B4"/>
    <w:rsid w:val="00726397"/>
    <w:rsid w:val="00727379"/>
    <w:rsid w:val="00727400"/>
    <w:rsid w:val="007322BB"/>
    <w:rsid w:val="00732CAB"/>
    <w:rsid w:val="0073549A"/>
    <w:rsid w:val="0073563B"/>
    <w:rsid w:val="00742286"/>
    <w:rsid w:val="00744E87"/>
    <w:rsid w:val="00747575"/>
    <w:rsid w:val="00751E5A"/>
    <w:rsid w:val="00752515"/>
    <w:rsid w:val="00753B32"/>
    <w:rsid w:val="007560E3"/>
    <w:rsid w:val="00757406"/>
    <w:rsid w:val="00760469"/>
    <w:rsid w:val="0076296B"/>
    <w:rsid w:val="00767512"/>
    <w:rsid w:val="00770EEC"/>
    <w:rsid w:val="0077422E"/>
    <w:rsid w:val="0077458C"/>
    <w:rsid w:val="0077476B"/>
    <w:rsid w:val="0077606C"/>
    <w:rsid w:val="007774F0"/>
    <w:rsid w:val="00781F74"/>
    <w:rsid w:val="00782598"/>
    <w:rsid w:val="00782A9A"/>
    <w:rsid w:val="00783A9E"/>
    <w:rsid w:val="0078444D"/>
    <w:rsid w:val="0078453C"/>
    <w:rsid w:val="007852FB"/>
    <w:rsid w:val="00786A40"/>
    <w:rsid w:val="00791048"/>
    <w:rsid w:val="00792FB8"/>
    <w:rsid w:val="00793EA9"/>
    <w:rsid w:val="00794E43"/>
    <w:rsid w:val="0079517D"/>
    <w:rsid w:val="00796E72"/>
    <w:rsid w:val="007977CE"/>
    <w:rsid w:val="00797A1B"/>
    <w:rsid w:val="00797AEC"/>
    <w:rsid w:val="007A3AFB"/>
    <w:rsid w:val="007A52F9"/>
    <w:rsid w:val="007A608F"/>
    <w:rsid w:val="007A73C7"/>
    <w:rsid w:val="007B0EA1"/>
    <w:rsid w:val="007B358C"/>
    <w:rsid w:val="007B48EF"/>
    <w:rsid w:val="007B59DF"/>
    <w:rsid w:val="007C2A17"/>
    <w:rsid w:val="007C73B7"/>
    <w:rsid w:val="007D0B1A"/>
    <w:rsid w:val="007D0EFF"/>
    <w:rsid w:val="007D1A4C"/>
    <w:rsid w:val="007D5F0F"/>
    <w:rsid w:val="007E1500"/>
    <w:rsid w:val="007E1521"/>
    <w:rsid w:val="007E1C24"/>
    <w:rsid w:val="007E1EC7"/>
    <w:rsid w:val="007E31EF"/>
    <w:rsid w:val="007E34ED"/>
    <w:rsid w:val="007E37B2"/>
    <w:rsid w:val="007E60D1"/>
    <w:rsid w:val="007E661B"/>
    <w:rsid w:val="007F1CFF"/>
    <w:rsid w:val="007F277C"/>
    <w:rsid w:val="007F34F9"/>
    <w:rsid w:val="007F4A18"/>
    <w:rsid w:val="007F5823"/>
    <w:rsid w:val="00800300"/>
    <w:rsid w:val="0080154A"/>
    <w:rsid w:val="00801598"/>
    <w:rsid w:val="00802BE4"/>
    <w:rsid w:val="0080409D"/>
    <w:rsid w:val="00804DBE"/>
    <w:rsid w:val="00806118"/>
    <w:rsid w:val="008070E7"/>
    <w:rsid w:val="00807A2E"/>
    <w:rsid w:val="00810CC8"/>
    <w:rsid w:val="0081476F"/>
    <w:rsid w:val="00815BA7"/>
    <w:rsid w:val="0081688C"/>
    <w:rsid w:val="00830F35"/>
    <w:rsid w:val="00835995"/>
    <w:rsid w:val="00843CD3"/>
    <w:rsid w:val="00855D69"/>
    <w:rsid w:val="00856465"/>
    <w:rsid w:val="00857FE1"/>
    <w:rsid w:val="00860A0C"/>
    <w:rsid w:val="008611A5"/>
    <w:rsid w:val="008619B9"/>
    <w:rsid w:val="00861BAF"/>
    <w:rsid w:val="00861DFD"/>
    <w:rsid w:val="00863281"/>
    <w:rsid w:val="00863A24"/>
    <w:rsid w:val="00863C98"/>
    <w:rsid w:val="00872654"/>
    <w:rsid w:val="00875B0A"/>
    <w:rsid w:val="008952B5"/>
    <w:rsid w:val="008972FE"/>
    <w:rsid w:val="008A15C8"/>
    <w:rsid w:val="008A339D"/>
    <w:rsid w:val="008A5741"/>
    <w:rsid w:val="008A6C8D"/>
    <w:rsid w:val="008B3233"/>
    <w:rsid w:val="008B4D08"/>
    <w:rsid w:val="008C03FA"/>
    <w:rsid w:val="008C1955"/>
    <w:rsid w:val="008D1D51"/>
    <w:rsid w:val="008D20BA"/>
    <w:rsid w:val="008D3AE5"/>
    <w:rsid w:val="008D4933"/>
    <w:rsid w:val="008D6141"/>
    <w:rsid w:val="008D7F28"/>
    <w:rsid w:val="008E1CEA"/>
    <w:rsid w:val="008E20D2"/>
    <w:rsid w:val="008E287E"/>
    <w:rsid w:val="008E2D00"/>
    <w:rsid w:val="008E5260"/>
    <w:rsid w:val="008E7B84"/>
    <w:rsid w:val="008E7DB6"/>
    <w:rsid w:val="008F08A4"/>
    <w:rsid w:val="008F3BFE"/>
    <w:rsid w:val="008F651F"/>
    <w:rsid w:val="008F709B"/>
    <w:rsid w:val="009064A1"/>
    <w:rsid w:val="009108F6"/>
    <w:rsid w:val="00910943"/>
    <w:rsid w:val="00910B0D"/>
    <w:rsid w:val="0091645A"/>
    <w:rsid w:val="00921C51"/>
    <w:rsid w:val="00922708"/>
    <w:rsid w:val="0092362B"/>
    <w:rsid w:val="009304CF"/>
    <w:rsid w:val="00931A80"/>
    <w:rsid w:val="009326B2"/>
    <w:rsid w:val="009360DE"/>
    <w:rsid w:val="00937538"/>
    <w:rsid w:val="0094332A"/>
    <w:rsid w:val="00952086"/>
    <w:rsid w:val="00953FDB"/>
    <w:rsid w:val="00955CF6"/>
    <w:rsid w:val="0096021E"/>
    <w:rsid w:val="00960473"/>
    <w:rsid w:val="00960FC2"/>
    <w:rsid w:val="009638D7"/>
    <w:rsid w:val="00965A07"/>
    <w:rsid w:val="00970C11"/>
    <w:rsid w:val="009745B7"/>
    <w:rsid w:val="00976530"/>
    <w:rsid w:val="009816D3"/>
    <w:rsid w:val="00984B32"/>
    <w:rsid w:val="00984B42"/>
    <w:rsid w:val="00990AAB"/>
    <w:rsid w:val="00991709"/>
    <w:rsid w:val="00992951"/>
    <w:rsid w:val="00993469"/>
    <w:rsid w:val="00996D24"/>
    <w:rsid w:val="00996E14"/>
    <w:rsid w:val="009A4487"/>
    <w:rsid w:val="009A52AC"/>
    <w:rsid w:val="009A641C"/>
    <w:rsid w:val="009A75F7"/>
    <w:rsid w:val="009B06E6"/>
    <w:rsid w:val="009B0D54"/>
    <w:rsid w:val="009B78AC"/>
    <w:rsid w:val="009B79DD"/>
    <w:rsid w:val="009C1511"/>
    <w:rsid w:val="009C584B"/>
    <w:rsid w:val="009D30CD"/>
    <w:rsid w:val="009E12E6"/>
    <w:rsid w:val="009E1BFA"/>
    <w:rsid w:val="009E3E43"/>
    <w:rsid w:val="009E70BF"/>
    <w:rsid w:val="009F02FB"/>
    <w:rsid w:val="009F1BC8"/>
    <w:rsid w:val="009F22FA"/>
    <w:rsid w:val="009F384C"/>
    <w:rsid w:val="009F605B"/>
    <w:rsid w:val="00A00095"/>
    <w:rsid w:val="00A03E8B"/>
    <w:rsid w:val="00A0682F"/>
    <w:rsid w:val="00A1119C"/>
    <w:rsid w:val="00A202B4"/>
    <w:rsid w:val="00A23EAB"/>
    <w:rsid w:val="00A31F4D"/>
    <w:rsid w:val="00A416D6"/>
    <w:rsid w:val="00A41728"/>
    <w:rsid w:val="00A41ADE"/>
    <w:rsid w:val="00A42B7B"/>
    <w:rsid w:val="00A439CF"/>
    <w:rsid w:val="00A454BB"/>
    <w:rsid w:val="00A52EBC"/>
    <w:rsid w:val="00A54FA5"/>
    <w:rsid w:val="00A56FC3"/>
    <w:rsid w:val="00A603AC"/>
    <w:rsid w:val="00A64466"/>
    <w:rsid w:val="00A6540C"/>
    <w:rsid w:val="00A65F37"/>
    <w:rsid w:val="00A67A69"/>
    <w:rsid w:val="00A7219B"/>
    <w:rsid w:val="00A72A8C"/>
    <w:rsid w:val="00A73CB9"/>
    <w:rsid w:val="00A74B98"/>
    <w:rsid w:val="00A75B4F"/>
    <w:rsid w:val="00A77B4C"/>
    <w:rsid w:val="00A8277D"/>
    <w:rsid w:val="00A855EE"/>
    <w:rsid w:val="00A8608E"/>
    <w:rsid w:val="00A8771E"/>
    <w:rsid w:val="00A91EEB"/>
    <w:rsid w:val="00A94BE7"/>
    <w:rsid w:val="00A96067"/>
    <w:rsid w:val="00A97EAB"/>
    <w:rsid w:val="00AA2657"/>
    <w:rsid w:val="00AA3FF9"/>
    <w:rsid w:val="00AA505A"/>
    <w:rsid w:val="00AB1DEA"/>
    <w:rsid w:val="00AB5B1B"/>
    <w:rsid w:val="00AC1FF8"/>
    <w:rsid w:val="00AC3C1E"/>
    <w:rsid w:val="00AC4A8F"/>
    <w:rsid w:val="00AC6796"/>
    <w:rsid w:val="00AC7B00"/>
    <w:rsid w:val="00AD09AB"/>
    <w:rsid w:val="00AD11CF"/>
    <w:rsid w:val="00AD26A8"/>
    <w:rsid w:val="00AD35DD"/>
    <w:rsid w:val="00AD4142"/>
    <w:rsid w:val="00AD5EE1"/>
    <w:rsid w:val="00AE2B88"/>
    <w:rsid w:val="00AE4C66"/>
    <w:rsid w:val="00AE5D78"/>
    <w:rsid w:val="00AE6942"/>
    <w:rsid w:val="00AF11AC"/>
    <w:rsid w:val="00AF3377"/>
    <w:rsid w:val="00AF582F"/>
    <w:rsid w:val="00AF5D3C"/>
    <w:rsid w:val="00AF7987"/>
    <w:rsid w:val="00B035B7"/>
    <w:rsid w:val="00B05184"/>
    <w:rsid w:val="00B066E2"/>
    <w:rsid w:val="00B154C6"/>
    <w:rsid w:val="00B15798"/>
    <w:rsid w:val="00B20549"/>
    <w:rsid w:val="00B22006"/>
    <w:rsid w:val="00B268F3"/>
    <w:rsid w:val="00B30AE9"/>
    <w:rsid w:val="00B33857"/>
    <w:rsid w:val="00B36710"/>
    <w:rsid w:val="00B37986"/>
    <w:rsid w:val="00B42016"/>
    <w:rsid w:val="00B443E8"/>
    <w:rsid w:val="00B44F17"/>
    <w:rsid w:val="00B46177"/>
    <w:rsid w:val="00B4720F"/>
    <w:rsid w:val="00B54A51"/>
    <w:rsid w:val="00B572D3"/>
    <w:rsid w:val="00B6180C"/>
    <w:rsid w:val="00B61BB4"/>
    <w:rsid w:val="00B62BDF"/>
    <w:rsid w:val="00B6797B"/>
    <w:rsid w:val="00B67E79"/>
    <w:rsid w:val="00B70BD1"/>
    <w:rsid w:val="00B75E84"/>
    <w:rsid w:val="00B80146"/>
    <w:rsid w:val="00B91A60"/>
    <w:rsid w:val="00B92A91"/>
    <w:rsid w:val="00B93658"/>
    <w:rsid w:val="00B95351"/>
    <w:rsid w:val="00BB0B36"/>
    <w:rsid w:val="00BB1D17"/>
    <w:rsid w:val="00BB3FD4"/>
    <w:rsid w:val="00BB5877"/>
    <w:rsid w:val="00BC03A2"/>
    <w:rsid w:val="00BC5D8D"/>
    <w:rsid w:val="00BD2CE5"/>
    <w:rsid w:val="00BD649E"/>
    <w:rsid w:val="00BD65E6"/>
    <w:rsid w:val="00BD6A72"/>
    <w:rsid w:val="00BE30A8"/>
    <w:rsid w:val="00BE74A0"/>
    <w:rsid w:val="00BF042A"/>
    <w:rsid w:val="00BF1688"/>
    <w:rsid w:val="00BF1C09"/>
    <w:rsid w:val="00BF1E58"/>
    <w:rsid w:val="00BF3330"/>
    <w:rsid w:val="00BF55A7"/>
    <w:rsid w:val="00C00918"/>
    <w:rsid w:val="00C03590"/>
    <w:rsid w:val="00C04BBB"/>
    <w:rsid w:val="00C04D65"/>
    <w:rsid w:val="00C05F33"/>
    <w:rsid w:val="00C10725"/>
    <w:rsid w:val="00C20EFD"/>
    <w:rsid w:val="00C20F7C"/>
    <w:rsid w:val="00C229F2"/>
    <w:rsid w:val="00C23D1E"/>
    <w:rsid w:val="00C25838"/>
    <w:rsid w:val="00C2743B"/>
    <w:rsid w:val="00C315F3"/>
    <w:rsid w:val="00C32847"/>
    <w:rsid w:val="00C32F6A"/>
    <w:rsid w:val="00C339B9"/>
    <w:rsid w:val="00C34453"/>
    <w:rsid w:val="00C35CCE"/>
    <w:rsid w:val="00C40F8E"/>
    <w:rsid w:val="00C40FB7"/>
    <w:rsid w:val="00C425B3"/>
    <w:rsid w:val="00C426B1"/>
    <w:rsid w:val="00C45408"/>
    <w:rsid w:val="00C53099"/>
    <w:rsid w:val="00C538E4"/>
    <w:rsid w:val="00C53AC1"/>
    <w:rsid w:val="00C541AE"/>
    <w:rsid w:val="00C5479D"/>
    <w:rsid w:val="00C5642D"/>
    <w:rsid w:val="00C6296E"/>
    <w:rsid w:val="00C6422E"/>
    <w:rsid w:val="00C64A4E"/>
    <w:rsid w:val="00C64B0F"/>
    <w:rsid w:val="00C66977"/>
    <w:rsid w:val="00C672A6"/>
    <w:rsid w:val="00C70527"/>
    <w:rsid w:val="00C70BBB"/>
    <w:rsid w:val="00C73DF9"/>
    <w:rsid w:val="00C742DE"/>
    <w:rsid w:val="00C76740"/>
    <w:rsid w:val="00C7677C"/>
    <w:rsid w:val="00C768DA"/>
    <w:rsid w:val="00C80ECF"/>
    <w:rsid w:val="00C80EE9"/>
    <w:rsid w:val="00C816BC"/>
    <w:rsid w:val="00C82147"/>
    <w:rsid w:val="00C826FA"/>
    <w:rsid w:val="00C82956"/>
    <w:rsid w:val="00C84093"/>
    <w:rsid w:val="00C863B0"/>
    <w:rsid w:val="00C86F0F"/>
    <w:rsid w:val="00C908C2"/>
    <w:rsid w:val="00C94259"/>
    <w:rsid w:val="00C94670"/>
    <w:rsid w:val="00C95697"/>
    <w:rsid w:val="00C96A55"/>
    <w:rsid w:val="00CA60D6"/>
    <w:rsid w:val="00CA63AB"/>
    <w:rsid w:val="00CB2E0D"/>
    <w:rsid w:val="00CB4259"/>
    <w:rsid w:val="00CB4FEF"/>
    <w:rsid w:val="00CC03DA"/>
    <w:rsid w:val="00CC058F"/>
    <w:rsid w:val="00CC4A8D"/>
    <w:rsid w:val="00CC61D2"/>
    <w:rsid w:val="00CC645D"/>
    <w:rsid w:val="00CC6CEE"/>
    <w:rsid w:val="00CD1D62"/>
    <w:rsid w:val="00CD4158"/>
    <w:rsid w:val="00CD561C"/>
    <w:rsid w:val="00CD6EFD"/>
    <w:rsid w:val="00CD708B"/>
    <w:rsid w:val="00CE5020"/>
    <w:rsid w:val="00CF0CFE"/>
    <w:rsid w:val="00CF2AE4"/>
    <w:rsid w:val="00CF49D2"/>
    <w:rsid w:val="00D02CC2"/>
    <w:rsid w:val="00D03F61"/>
    <w:rsid w:val="00D04A58"/>
    <w:rsid w:val="00D1030B"/>
    <w:rsid w:val="00D16EA9"/>
    <w:rsid w:val="00D20D52"/>
    <w:rsid w:val="00D221B4"/>
    <w:rsid w:val="00D235C4"/>
    <w:rsid w:val="00D235D1"/>
    <w:rsid w:val="00D2519D"/>
    <w:rsid w:val="00D30031"/>
    <w:rsid w:val="00D312F4"/>
    <w:rsid w:val="00D31E0B"/>
    <w:rsid w:val="00D349F7"/>
    <w:rsid w:val="00D34BD9"/>
    <w:rsid w:val="00D35097"/>
    <w:rsid w:val="00D37B4C"/>
    <w:rsid w:val="00D40563"/>
    <w:rsid w:val="00D426EA"/>
    <w:rsid w:val="00D435F1"/>
    <w:rsid w:val="00D459C5"/>
    <w:rsid w:val="00D47EC3"/>
    <w:rsid w:val="00D510DE"/>
    <w:rsid w:val="00D52B4D"/>
    <w:rsid w:val="00D53612"/>
    <w:rsid w:val="00D55323"/>
    <w:rsid w:val="00D57036"/>
    <w:rsid w:val="00D67A02"/>
    <w:rsid w:val="00D71203"/>
    <w:rsid w:val="00D71CCE"/>
    <w:rsid w:val="00D726B4"/>
    <w:rsid w:val="00D72AE3"/>
    <w:rsid w:val="00D734B2"/>
    <w:rsid w:val="00D806AB"/>
    <w:rsid w:val="00D8131D"/>
    <w:rsid w:val="00D819F2"/>
    <w:rsid w:val="00D82015"/>
    <w:rsid w:val="00D8283A"/>
    <w:rsid w:val="00D84BB0"/>
    <w:rsid w:val="00D9076D"/>
    <w:rsid w:val="00D925AF"/>
    <w:rsid w:val="00D92D5F"/>
    <w:rsid w:val="00D93C8A"/>
    <w:rsid w:val="00D94689"/>
    <w:rsid w:val="00D973E3"/>
    <w:rsid w:val="00DA6FD5"/>
    <w:rsid w:val="00DA7562"/>
    <w:rsid w:val="00DA7955"/>
    <w:rsid w:val="00DB0E1E"/>
    <w:rsid w:val="00DB2621"/>
    <w:rsid w:val="00DB3B04"/>
    <w:rsid w:val="00DB423B"/>
    <w:rsid w:val="00DB58B8"/>
    <w:rsid w:val="00DB665D"/>
    <w:rsid w:val="00DB6A7F"/>
    <w:rsid w:val="00DB7AE7"/>
    <w:rsid w:val="00DC28AF"/>
    <w:rsid w:val="00DC45DA"/>
    <w:rsid w:val="00DC4664"/>
    <w:rsid w:val="00DC7DD4"/>
    <w:rsid w:val="00DD1B90"/>
    <w:rsid w:val="00DD3138"/>
    <w:rsid w:val="00DD35EA"/>
    <w:rsid w:val="00DD5989"/>
    <w:rsid w:val="00DD67B1"/>
    <w:rsid w:val="00DD6D0D"/>
    <w:rsid w:val="00DE0D1A"/>
    <w:rsid w:val="00DE19E4"/>
    <w:rsid w:val="00DE6157"/>
    <w:rsid w:val="00DE7B77"/>
    <w:rsid w:val="00DF4955"/>
    <w:rsid w:val="00DF62D5"/>
    <w:rsid w:val="00DF78BD"/>
    <w:rsid w:val="00E01CDC"/>
    <w:rsid w:val="00E03213"/>
    <w:rsid w:val="00E052DA"/>
    <w:rsid w:val="00E056F8"/>
    <w:rsid w:val="00E05A00"/>
    <w:rsid w:val="00E05F10"/>
    <w:rsid w:val="00E11366"/>
    <w:rsid w:val="00E12AF1"/>
    <w:rsid w:val="00E13815"/>
    <w:rsid w:val="00E15DA2"/>
    <w:rsid w:val="00E162B4"/>
    <w:rsid w:val="00E2001A"/>
    <w:rsid w:val="00E20635"/>
    <w:rsid w:val="00E264CF"/>
    <w:rsid w:val="00E27CD7"/>
    <w:rsid w:val="00E30A76"/>
    <w:rsid w:val="00E32EF0"/>
    <w:rsid w:val="00E32F1F"/>
    <w:rsid w:val="00E331CB"/>
    <w:rsid w:val="00E33A6D"/>
    <w:rsid w:val="00E33EAB"/>
    <w:rsid w:val="00E3549B"/>
    <w:rsid w:val="00E414B3"/>
    <w:rsid w:val="00E41B97"/>
    <w:rsid w:val="00E42F69"/>
    <w:rsid w:val="00E444B6"/>
    <w:rsid w:val="00E44BB4"/>
    <w:rsid w:val="00E4505A"/>
    <w:rsid w:val="00E455D6"/>
    <w:rsid w:val="00E50A01"/>
    <w:rsid w:val="00E55174"/>
    <w:rsid w:val="00E709B9"/>
    <w:rsid w:val="00E8106E"/>
    <w:rsid w:val="00E82392"/>
    <w:rsid w:val="00E83772"/>
    <w:rsid w:val="00E91DFA"/>
    <w:rsid w:val="00E94072"/>
    <w:rsid w:val="00E9481A"/>
    <w:rsid w:val="00E9700A"/>
    <w:rsid w:val="00EA0409"/>
    <w:rsid w:val="00EA0853"/>
    <w:rsid w:val="00EA22EE"/>
    <w:rsid w:val="00EA3019"/>
    <w:rsid w:val="00EA36A4"/>
    <w:rsid w:val="00EA5768"/>
    <w:rsid w:val="00EB3A7A"/>
    <w:rsid w:val="00EB3F6C"/>
    <w:rsid w:val="00EB7DBC"/>
    <w:rsid w:val="00EC36F7"/>
    <w:rsid w:val="00EC3B64"/>
    <w:rsid w:val="00EC4317"/>
    <w:rsid w:val="00ED43C2"/>
    <w:rsid w:val="00ED4B76"/>
    <w:rsid w:val="00ED4D94"/>
    <w:rsid w:val="00ED5A57"/>
    <w:rsid w:val="00ED6991"/>
    <w:rsid w:val="00EE0435"/>
    <w:rsid w:val="00EE15EC"/>
    <w:rsid w:val="00EE2CE0"/>
    <w:rsid w:val="00EE37EF"/>
    <w:rsid w:val="00EE3D7D"/>
    <w:rsid w:val="00EE40BC"/>
    <w:rsid w:val="00EE5C96"/>
    <w:rsid w:val="00EF2BB8"/>
    <w:rsid w:val="00EF305D"/>
    <w:rsid w:val="00EF3840"/>
    <w:rsid w:val="00EF4BC1"/>
    <w:rsid w:val="00EF4E50"/>
    <w:rsid w:val="00EF5E94"/>
    <w:rsid w:val="00F00118"/>
    <w:rsid w:val="00F024B7"/>
    <w:rsid w:val="00F04595"/>
    <w:rsid w:val="00F05A7E"/>
    <w:rsid w:val="00F05BA6"/>
    <w:rsid w:val="00F10507"/>
    <w:rsid w:val="00F111D9"/>
    <w:rsid w:val="00F11337"/>
    <w:rsid w:val="00F12EC2"/>
    <w:rsid w:val="00F138A4"/>
    <w:rsid w:val="00F14755"/>
    <w:rsid w:val="00F14E3F"/>
    <w:rsid w:val="00F15D3D"/>
    <w:rsid w:val="00F20931"/>
    <w:rsid w:val="00F212B8"/>
    <w:rsid w:val="00F25417"/>
    <w:rsid w:val="00F25449"/>
    <w:rsid w:val="00F25C5D"/>
    <w:rsid w:val="00F26ABA"/>
    <w:rsid w:val="00F33B93"/>
    <w:rsid w:val="00F361C1"/>
    <w:rsid w:val="00F42C58"/>
    <w:rsid w:val="00F42DAC"/>
    <w:rsid w:val="00F44FCF"/>
    <w:rsid w:val="00F45431"/>
    <w:rsid w:val="00F527A6"/>
    <w:rsid w:val="00F531F0"/>
    <w:rsid w:val="00F552B5"/>
    <w:rsid w:val="00F56589"/>
    <w:rsid w:val="00F568CE"/>
    <w:rsid w:val="00F5722E"/>
    <w:rsid w:val="00F6057B"/>
    <w:rsid w:val="00F62166"/>
    <w:rsid w:val="00F62AE5"/>
    <w:rsid w:val="00F63452"/>
    <w:rsid w:val="00F64188"/>
    <w:rsid w:val="00F7014D"/>
    <w:rsid w:val="00F73BAD"/>
    <w:rsid w:val="00F73D1A"/>
    <w:rsid w:val="00F74D5A"/>
    <w:rsid w:val="00F7762D"/>
    <w:rsid w:val="00F81EDC"/>
    <w:rsid w:val="00F82C44"/>
    <w:rsid w:val="00F849CA"/>
    <w:rsid w:val="00F869D7"/>
    <w:rsid w:val="00F86C88"/>
    <w:rsid w:val="00F87215"/>
    <w:rsid w:val="00F90BFB"/>
    <w:rsid w:val="00F923FF"/>
    <w:rsid w:val="00F93E3E"/>
    <w:rsid w:val="00F94172"/>
    <w:rsid w:val="00FA0BF5"/>
    <w:rsid w:val="00FA43B0"/>
    <w:rsid w:val="00FA5A16"/>
    <w:rsid w:val="00FA6AC7"/>
    <w:rsid w:val="00FB1050"/>
    <w:rsid w:val="00FB2A37"/>
    <w:rsid w:val="00FB31FC"/>
    <w:rsid w:val="00FB3911"/>
    <w:rsid w:val="00FB514E"/>
    <w:rsid w:val="00FB6347"/>
    <w:rsid w:val="00FB7B87"/>
    <w:rsid w:val="00FC164C"/>
    <w:rsid w:val="00FC1FB1"/>
    <w:rsid w:val="00FC5A82"/>
    <w:rsid w:val="00FC5F1E"/>
    <w:rsid w:val="00FD0D40"/>
    <w:rsid w:val="00FD77E8"/>
    <w:rsid w:val="00FE070D"/>
    <w:rsid w:val="00FE274F"/>
    <w:rsid w:val="00FE2C1A"/>
    <w:rsid w:val="00FE3101"/>
    <w:rsid w:val="00FE6CD7"/>
    <w:rsid w:val="00FE70CB"/>
    <w:rsid w:val="00FE7D43"/>
    <w:rsid w:val="00FF032E"/>
    <w:rsid w:val="00FF039B"/>
    <w:rsid w:val="00FF04E1"/>
    <w:rsid w:val="00FF2611"/>
    <w:rsid w:val="00FF379B"/>
    <w:rsid w:val="00FF3C31"/>
    <w:rsid w:val="00FF5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9E6324"/>
  <w15:chartTrackingRefBased/>
  <w15:docId w15:val="{A769115E-E375-4D46-B83B-0ACA2E243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FA1"/>
    <w:rPr>
      <w:rFonts w:eastAsia="Times New Roman"/>
      <w:sz w:val="24"/>
      <w:szCs w:val="24"/>
      <w:lang w:val="en-GB" w:eastAsia="en-US"/>
    </w:rPr>
  </w:style>
  <w:style w:type="paragraph" w:styleId="Heading2">
    <w:name w:val="heading 2"/>
    <w:basedOn w:val="Normal"/>
    <w:next w:val="Normal"/>
    <w:qFormat/>
    <w:rsid w:val="00C70BBB"/>
    <w:pPr>
      <w:keepNext/>
      <w:outlineLvl w:val="1"/>
    </w:pPr>
    <w:rPr>
      <w:rFonts w:ascii="Verdana" w:hAnsi="Verdana"/>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70BBB"/>
    <w:pPr>
      <w:tabs>
        <w:tab w:val="center" w:pos="4320"/>
        <w:tab w:val="right" w:pos="8640"/>
      </w:tabs>
    </w:pPr>
  </w:style>
  <w:style w:type="paragraph" w:styleId="Footer">
    <w:name w:val="footer"/>
    <w:basedOn w:val="Normal"/>
    <w:link w:val="FooterChar"/>
    <w:uiPriority w:val="99"/>
    <w:rsid w:val="00C70BBB"/>
    <w:pPr>
      <w:tabs>
        <w:tab w:val="center" w:pos="4320"/>
        <w:tab w:val="right" w:pos="8640"/>
      </w:tabs>
    </w:pPr>
  </w:style>
  <w:style w:type="table" w:styleId="TableGrid">
    <w:name w:val="Table Grid"/>
    <w:basedOn w:val="TableNormal"/>
    <w:rsid w:val="00C70BB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C70BBB"/>
  </w:style>
  <w:style w:type="paragraph" w:styleId="BalloonText">
    <w:name w:val="Balloon Text"/>
    <w:basedOn w:val="Normal"/>
    <w:semiHidden/>
    <w:rsid w:val="00214B2E"/>
    <w:rPr>
      <w:rFonts w:ascii="Tahoma" w:hAnsi="Tahoma" w:cs="Tahoma"/>
      <w:sz w:val="16"/>
      <w:szCs w:val="16"/>
    </w:rPr>
  </w:style>
  <w:style w:type="paragraph" w:customStyle="1" w:styleId="ColorfulList-Accent11">
    <w:name w:val="Colorful List - Accent 11"/>
    <w:basedOn w:val="Normal"/>
    <w:uiPriority w:val="34"/>
    <w:qFormat/>
    <w:rsid w:val="00D50D53"/>
    <w:pPr>
      <w:ind w:left="720"/>
      <w:contextualSpacing/>
    </w:pPr>
  </w:style>
  <w:style w:type="character" w:styleId="HTMLCode">
    <w:name w:val="HTML Code"/>
    <w:uiPriority w:val="99"/>
    <w:semiHidden/>
    <w:unhideWhenUsed/>
    <w:rsid w:val="00C77A30"/>
    <w:rPr>
      <w:rFonts w:ascii="Courier New" w:eastAsia="Times New Roman" w:hAnsi="Courier New" w:cs="Courier New"/>
      <w:sz w:val="20"/>
      <w:szCs w:val="20"/>
    </w:rPr>
  </w:style>
  <w:style w:type="character" w:styleId="Hyperlink">
    <w:name w:val="Hyperlink"/>
    <w:uiPriority w:val="99"/>
    <w:unhideWhenUsed/>
    <w:rsid w:val="00C77A30"/>
    <w:rPr>
      <w:color w:val="0000FF"/>
      <w:u w:val="single"/>
    </w:rPr>
  </w:style>
  <w:style w:type="paragraph" w:styleId="HTMLPreformatted">
    <w:name w:val="HTML Preformatted"/>
    <w:basedOn w:val="Normal"/>
    <w:link w:val="HTMLPreformattedChar"/>
    <w:uiPriority w:val="99"/>
    <w:unhideWhenUsed/>
    <w:rsid w:val="00976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zh-CN"/>
    </w:rPr>
  </w:style>
  <w:style w:type="character" w:customStyle="1" w:styleId="HTMLPreformattedChar">
    <w:name w:val="HTML Preformatted Char"/>
    <w:link w:val="HTMLPreformatted"/>
    <w:uiPriority w:val="99"/>
    <w:rsid w:val="009765E4"/>
    <w:rPr>
      <w:rFonts w:ascii="Courier New" w:eastAsia="Times New Roman" w:hAnsi="Courier New" w:cs="Courier New"/>
    </w:rPr>
  </w:style>
  <w:style w:type="paragraph" w:styleId="ListParagraph">
    <w:name w:val="List Paragraph"/>
    <w:basedOn w:val="Normal"/>
    <w:uiPriority w:val="34"/>
    <w:qFormat/>
    <w:rsid w:val="00210166"/>
    <w:pPr>
      <w:spacing w:after="200" w:line="276" w:lineRule="auto"/>
      <w:ind w:left="720"/>
      <w:contextualSpacing/>
    </w:pPr>
    <w:rPr>
      <w:rFonts w:ascii="Calibri" w:eastAsia="Calibri" w:hAnsi="Calibri"/>
      <w:sz w:val="22"/>
      <w:szCs w:val="22"/>
      <w:lang w:val="en-US"/>
    </w:rPr>
  </w:style>
  <w:style w:type="paragraph" w:styleId="Caption">
    <w:name w:val="caption"/>
    <w:basedOn w:val="Normal"/>
    <w:next w:val="Normal"/>
    <w:uiPriority w:val="35"/>
    <w:unhideWhenUsed/>
    <w:qFormat/>
    <w:rsid w:val="0004066E"/>
    <w:rPr>
      <w:b/>
      <w:bCs/>
      <w:sz w:val="20"/>
      <w:szCs w:val="20"/>
    </w:rPr>
  </w:style>
  <w:style w:type="character" w:customStyle="1" w:styleId="FooterChar">
    <w:name w:val="Footer Char"/>
    <w:link w:val="Footer"/>
    <w:uiPriority w:val="99"/>
    <w:rsid w:val="00F212B8"/>
    <w:rPr>
      <w:rFonts w:eastAsia="Times New Roman"/>
      <w:sz w:val="24"/>
      <w:szCs w:val="24"/>
      <w:lang w:val="en-GB" w:eastAsia="en-US"/>
    </w:rPr>
  </w:style>
  <w:style w:type="character" w:customStyle="1" w:styleId="kt">
    <w:name w:val="kt"/>
    <w:rsid w:val="005B3654"/>
  </w:style>
  <w:style w:type="character" w:customStyle="1" w:styleId="nf">
    <w:name w:val="nf"/>
    <w:rsid w:val="005B3654"/>
  </w:style>
  <w:style w:type="character" w:customStyle="1" w:styleId="p">
    <w:name w:val="p"/>
    <w:rsid w:val="005B3654"/>
  </w:style>
  <w:style w:type="character" w:customStyle="1" w:styleId="n">
    <w:name w:val="n"/>
    <w:rsid w:val="005B3654"/>
  </w:style>
  <w:style w:type="character" w:customStyle="1" w:styleId="c1">
    <w:name w:val="c1"/>
    <w:rsid w:val="005B3654"/>
  </w:style>
  <w:style w:type="character" w:customStyle="1" w:styleId="k">
    <w:name w:val="k"/>
    <w:rsid w:val="005B3654"/>
  </w:style>
  <w:style w:type="character" w:customStyle="1" w:styleId="o">
    <w:name w:val="o"/>
    <w:rsid w:val="005B3654"/>
  </w:style>
  <w:style w:type="character" w:customStyle="1" w:styleId="mi">
    <w:name w:val="mi"/>
    <w:rsid w:val="005B3654"/>
  </w:style>
  <w:style w:type="character" w:customStyle="1" w:styleId="HeaderChar">
    <w:name w:val="Header Char"/>
    <w:basedOn w:val="DefaultParagraphFont"/>
    <w:link w:val="Header"/>
    <w:rsid w:val="00C23D1E"/>
    <w:rPr>
      <w:rFonts w:eastAsia="Times New Roman"/>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87632">
      <w:bodyDiv w:val="1"/>
      <w:marLeft w:val="0"/>
      <w:marRight w:val="0"/>
      <w:marTop w:val="0"/>
      <w:marBottom w:val="0"/>
      <w:divBdr>
        <w:top w:val="none" w:sz="0" w:space="0" w:color="auto"/>
        <w:left w:val="none" w:sz="0" w:space="0" w:color="auto"/>
        <w:bottom w:val="none" w:sz="0" w:space="0" w:color="auto"/>
        <w:right w:val="none" w:sz="0" w:space="0" w:color="auto"/>
      </w:divBdr>
    </w:div>
    <w:div w:id="122239485">
      <w:bodyDiv w:val="1"/>
      <w:marLeft w:val="0"/>
      <w:marRight w:val="0"/>
      <w:marTop w:val="0"/>
      <w:marBottom w:val="0"/>
      <w:divBdr>
        <w:top w:val="none" w:sz="0" w:space="0" w:color="auto"/>
        <w:left w:val="none" w:sz="0" w:space="0" w:color="auto"/>
        <w:bottom w:val="none" w:sz="0" w:space="0" w:color="auto"/>
        <w:right w:val="none" w:sz="0" w:space="0" w:color="auto"/>
      </w:divBdr>
    </w:div>
    <w:div w:id="522981526">
      <w:bodyDiv w:val="1"/>
      <w:marLeft w:val="0"/>
      <w:marRight w:val="0"/>
      <w:marTop w:val="0"/>
      <w:marBottom w:val="0"/>
      <w:divBdr>
        <w:top w:val="none" w:sz="0" w:space="0" w:color="auto"/>
        <w:left w:val="none" w:sz="0" w:space="0" w:color="auto"/>
        <w:bottom w:val="none" w:sz="0" w:space="0" w:color="auto"/>
        <w:right w:val="none" w:sz="0" w:space="0" w:color="auto"/>
      </w:divBdr>
    </w:div>
    <w:div w:id="554002397">
      <w:bodyDiv w:val="1"/>
      <w:marLeft w:val="0"/>
      <w:marRight w:val="0"/>
      <w:marTop w:val="0"/>
      <w:marBottom w:val="0"/>
      <w:divBdr>
        <w:top w:val="none" w:sz="0" w:space="0" w:color="auto"/>
        <w:left w:val="none" w:sz="0" w:space="0" w:color="auto"/>
        <w:bottom w:val="none" w:sz="0" w:space="0" w:color="auto"/>
        <w:right w:val="none" w:sz="0" w:space="0" w:color="auto"/>
      </w:divBdr>
    </w:div>
    <w:div w:id="1321999879">
      <w:bodyDiv w:val="1"/>
      <w:marLeft w:val="0"/>
      <w:marRight w:val="0"/>
      <w:marTop w:val="0"/>
      <w:marBottom w:val="0"/>
      <w:divBdr>
        <w:top w:val="none" w:sz="0" w:space="0" w:color="auto"/>
        <w:left w:val="none" w:sz="0" w:space="0" w:color="auto"/>
        <w:bottom w:val="none" w:sz="0" w:space="0" w:color="auto"/>
        <w:right w:val="none" w:sz="0" w:space="0" w:color="auto"/>
      </w:divBdr>
    </w:div>
    <w:div w:id="1625501507">
      <w:bodyDiv w:val="1"/>
      <w:marLeft w:val="0"/>
      <w:marRight w:val="0"/>
      <w:marTop w:val="0"/>
      <w:marBottom w:val="0"/>
      <w:divBdr>
        <w:top w:val="none" w:sz="0" w:space="0" w:color="auto"/>
        <w:left w:val="none" w:sz="0" w:space="0" w:color="auto"/>
        <w:bottom w:val="none" w:sz="0" w:space="0" w:color="auto"/>
        <w:right w:val="none" w:sz="0" w:space="0" w:color="auto"/>
      </w:divBdr>
    </w:div>
    <w:div w:id="1637948621">
      <w:bodyDiv w:val="1"/>
      <w:marLeft w:val="0"/>
      <w:marRight w:val="0"/>
      <w:marTop w:val="0"/>
      <w:marBottom w:val="0"/>
      <w:divBdr>
        <w:top w:val="none" w:sz="0" w:space="0" w:color="auto"/>
        <w:left w:val="none" w:sz="0" w:space="0" w:color="auto"/>
        <w:bottom w:val="none" w:sz="0" w:space="0" w:color="auto"/>
        <w:right w:val="none" w:sz="0" w:space="0" w:color="auto"/>
      </w:divBdr>
    </w:div>
    <w:div w:id="1826162711">
      <w:bodyDiv w:val="1"/>
      <w:marLeft w:val="0"/>
      <w:marRight w:val="0"/>
      <w:marTop w:val="0"/>
      <w:marBottom w:val="0"/>
      <w:divBdr>
        <w:top w:val="none" w:sz="0" w:space="0" w:color="auto"/>
        <w:left w:val="none" w:sz="0" w:space="0" w:color="auto"/>
        <w:bottom w:val="none" w:sz="0" w:space="0" w:color="auto"/>
        <w:right w:val="none" w:sz="0" w:space="0" w:color="auto"/>
      </w:divBdr>
    </w:div>
    <w:div w:id="204906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ictspace.ict.np.edu.sg\DSATest1\"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C187D87D-DD12-4D2C-8B63-821C1EAE6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6</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lpstr>
    </vt:vector>
  </TitlesOfParts>
  <Company>NP</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School of ICT</dc:creator>
  <cp:keywords/>
  <cp:lastModifiedBy>Tan Jia Shun /CSF</cp:lastModifiedBy>
  <cp:revision>19</cp:revision>
  <cp:lastPrinted>2017-11-15T01:30:00Z</cp:lastPrinted>
  <dcterms:created xsi:type="dcterms:W3CDTF">2020-12-02T08:16:00Z</dcterms:created>
  <dcterms:modified xsi:type="dcterms:W3CDTF">2021-01-26T03:59:00Z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0286cb9-b49f-4646-87a5-340028348160_Enabled">
    <vt:lpwstr>true</vt:lpwstr>
  </property>
  <property fmtid="{D5CDD505-2E9C-101B-9397-08002B2CF9AE}" pid="3" name="MSIP_Label_30286cb9-b49f-4646-87a5-340028348160_SetDate">
    <vt:lpwstr>2021-01-26T03:54:34Z</vt:lpwstr>
  </property>
  <property fmtid="{D5CDD505-2E9C-101B-9397-08002B2CF9AE}" pid="4" name="MSIP_Label_30286cb9-b49f-4646-87a5-340028348160_Method">
    <vt:lpwstr>Standard</vt:lpwstr>
  </property>
  <property fmtid="{D5CDD505-2E9C-101B-9397-08002B2CF9AE}" pid="5" name="MSIP_Label_30286cb9-b49f-4646-87a5-340028348160_Name">
    <vt:lpwstr>30286cb9-b49f-4646-87a5-340028348160</vt:lpwstr>
  </property>
  <property fmtid="{D5CDD505-2E9C-101B-9397-08002B2CF9AE}" pid="6" name="MSIP_Label_30286cb9-b49f-4646-87a5-340028348160_SiteId">
    <vt:lpwstr>cba9e115-3016-4462-a1ab-a565cba0cdf1</vt:lpwstr>
  </property>
  <property fmtid="{D5CDD505-2E9C-101B-9397-08002B2CF9AE}" pid="7" name="MSIP_Label_30286cb9-b49f-4646-87a5-340028348160_ActionId">
    <vt:lpwstr>8a07c52c-0675-4e95-b05a-2c332ed18659</vt:lpwstr>
  </property>
  <property fmtid="{D5CDD505-2E9C-101B-9397-08002B2CF9AE}" pid="8" name="MSIP_Label_30286cb9-b49f-4646-87a5-340028348160_ContentBits">
    <vt:lpwstr>1</vt:lpwstr>
  </property>
</Properties>
</file>